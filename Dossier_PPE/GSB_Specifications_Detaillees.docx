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69479D" w:rsidRDefault="0069479D">
      <w:pPr>
        <w:ind w:left="284" w:right="282"/>
        <w:jc w:val="center"/>
        <w:rPr>
          <w:color w:val="808080"/>
        </w:rPr>
      </w:pPr>
      <w:bookmarkStart w:id="0" w:name="_Hlk53430634"/>
      <w:bookmarkEnd w:id="0"/>
    </w:p>
    <w:p w14:paraId="0A37501D" w14:textId="77777777" w:rsidR="0069479D" w:rsidRDefault="0069479D">
      <w:pPr>
        <w:ind w:left="284" w:right="282"/>
        <w:jc w:val="center"/>
        <w:rPr>
          <w:color w:val="808080"/>
        </w:rPr>
      </w:pPr>
    </w:p>
    <w:p w14:paraId="5DAB6C7B" w14:textId="77777777" w:rsidR="0069479D" w:rsidRDefault="0069479D">
      <w:pPr>
        <w:ind w:left="284" w:right="282"/>
        <w:jc w:val="center"/>
      </w:pPr>
    </w:p>
    <w:p w14:paraId="02EB378F" w14:textId="77777777" w:rsidR="0069479D" w:rsidRDefault="0069479D">
      <w:pPr>
        <w:ind w:left="284" w:right="282"/>
        <w:jc w:val="center"/>
      </w:pPr>
    </w:p>
    <w:p w14:paraId="6A05A809" w14:textId="77777777" w:rsidR="0069479D" w:rsidRDefault="0069479D">
      <w:pPr>
        <w:ind w:left="284" w:right="282"/>
        <w:jc w:val="center"/>
      </w:pPr>
    </w:p>
    <w:p w14:paraId="5A39BBE3" w14:textId="77777777" w:rsidR="0069479D" w:rsidRDefault="0069479D">
      <w:pPr>
        <w:ind w:left="284" w:right="282"/>
        <w:jc w:val="center"/>
      </w:pPr>
    </w:p>
    <w:p w14:paraId="41C8F396" w14:textId="77777777" w:rsidR="0069479D" w:rsidRDefault="0069479D">
      <w:pPr>
        <w:ind w:left="284" w:right="282"/>
        <w:jc w:val="center"/>
        <w:rPr>
          <w:color w:val="808080"/>
        </w:rPr>
      </w:pPr>
    </w:p>
    <w:p w14:paraId="7F92B892" w14:textId="77777777" w:rsidR="0069479D" w:rsidRDefault="0069479D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 w14:paraId="7354E470" w14:textId="77777777" w:rsidR="0069479D" w:rsidRDefault="0069479D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Détaillées</w:t>
      </w:r>
    </w:p>
    <w:p w14:paraId="72A3D3EC" w14:textId="77777777" w:rsidR="0069479D" w:rsidRDefault="0069479D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14:paraId="0D0B940D" w14:textId="77777777" w:rsidR="0069479D" w:rsidRDefault="0069479D"/>
    <w:p w14:paraId="0E27B00A" w14:textId="77777777" w:rsidR="0069479D" w:rsidRDefault="0069479D">
      <w:pPr>
        <w:ind w:left="284" w:right="282"/>
        <w:jc w:val="center"/>
        <w:rPr>
          <w:rFonts w:ascii="Trebuchet MS" w:hAnsi="Trebuchet MS"/>
          <w:b/>
          <w:color w:val="808080"/>
          <w:sz w:val="28"/>
        </w:rPr>
      </w:pPr>
    </w:p>
    <w:p w14:paraId="60061E4C" w14:textId="77777777" w:rsidR="0069479D" w:rsidRDefault="00A76A4E" w:rsidP="00A76A4E">
      <w:pPr>
        <w:tabs>
          <w:tab w:val="left" w:pos="6510"/>
        </w:tabs>
        <w:ind w:left="284" w:right="282"/>
        <w:jc w:val="left"/>
        <w:rPr>
          <w:rFonts w:ascii="Trebuchet MS" w:hAnsi="Trebuchet MS"/>
          <w:b/>
          <w:color w:val="808080"/>
        </w:rPr>
      </w:pPr>
      <w:r>
        <w:rPr>
          <w:rFonts w:ascii="Trebuchet MS" w:hAnsi="Trebuchet MS"/>
          <w:b/>
          <w:color w:val="808080"/>
        </w:rPr>
        <w:tab/>
      </w:r>
    </w:p>
    <w:p w14:paraId="44EAFD9C" w14:textId="77777777" w:rsidR="0069479D" w:rsidRDefault="0069479D">
      <w:pPr>
        <w:spacing w:after="0" w:line="0" w:lineRule="atLeast"/>
        <w:ind w:left="284" w:right="284"/>
        <w:jc w:val="center"/>
      </w:pPr>
      <w:r>
        <w:rPr>
          <w:rFonts w:ascii="Trebuchet MS" w:hAnsi="Trebuchet MS"/>
          <w:b/>
        </w:rPr>
        <w:br/>
      </w:r>
      <w:r>
        <w:rPr>
          <w:rFonts w:ascii="Trebuchet MS" w:hAnsi="Trebuchet MS"/>
          <w:b/>
        </w:rPr>
        <w:br/>
      </w:r>
    </w:p>
    <w:p w14:paraId="4B94D5A5" w14:textId="77777777" w:rsidR="00A76A4E" w:rsidRDefault="00A76A4E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b/>
          <w:spacing w:val="20"/>
        </w:rPr>
      </w:pPr>
    </w:p>
    <w:p w14:paraId="184CE95B" w14:textId="77777777" w:rsidR="00FB6D65" w:rsidRDefault="00FB6D65" w:rsidP="00FB6D65">
      <w:pPr>
        <w:pBdr>
          <w:top w:val="single" w:sz="2" w:space="3" w:color="auto"/>
          <w:bottom w:val="single" w:sz="2" w:space="6" w:color="auto"/>
        </w:pBdr>
        <w:ind w:left="284" w:right="282"/>
        <w:jc w:val="center"/>
      </w:pPr>
      <w:r>
        <w:rPr>
          <w:rFonts w:ascii="Trebuchet MS" w:hAnsi="Trebuchet MS"/>
          <w:b/>
          <w:spacing w:val="20"/>
          <w:sz w:val="52"/>
        </w:rPr>
        <w:t>Application d’enregistrement et de suivi des comptes-rendus de visite</w:t>
      </w:r>
    </w:p>
    <w:p w14:paraId="3DEEC669" w14:textId="77777777" w:rsidR="0069479D" w:rsidRDefault="0069479D" w:rsidP="00A76A4E">
      <w:pPr>
        <w:pBdr>
          <w:top w:val="single" w:sz="2" w:space="3" w:color="auto"/>
          <w:bottom w:val="single" w:sz="2" w:space="6" w:color="auto"/>
        </w:pBdr>
        <w:ind w:left="284" w:right="282"/>
        <w:rPr>
          <w:rFonts w:ascii="Trebuchet MS" w:hAnsi="Trebuchet MS"/>
          <w:sz w:val="20"/>
        </w:rPr>
      </w:pPr>
    </w:p>
    <w:p w14:paraId="3656B9AB" w14:textId="77777777" w:rsidR="0069479D" w:rsidRDefault="0069479D"/>
    <w:p w14:paraId="45FB0818" w14:textId="77777777" w:rsidR="0069479D" w:rsidRDefault="0069479D">
      <w:pPr>
        <w:pStyle w:val="Titre1"/>
        <w:rPr>
          <w:rFonts w:eastAsia="MS Mincho"/>
        </w:rPr>
        <w:sectPr w:rsidR="0069479D">
          <w:headerReference w:type="default" r:id="rId10"/>
          <w:type w:val="continuous"/>
          <w:pgSz w:w="11906" w:h="16838" w:code="9"/>
          <w:pgMar w:top="851" w:right="567" w:bottom="709" w:left="567" w:header="425" w:footer="198" w:gutter="0"/>
          <w:pgBorders>
            <w:left w:val="dotted" w:sz="12" w:space="4" w:color="FF0000"/>
            <w:bottom w:val="dotted" w:sz="12" w:space="1" w:color="FF0000"/>
          </w:pgBorders>
          <w:cols w:space="720"/>
          <w:titlePg/>
        </w:sectPr>
      </w:pPr>
      <w:bookmarkStart w:id="1" w:name="_Toc348341881"/>
      <w:bookmarkStart w:id="2" w:name="_Toc348517803"/>
      <w:bookmarkStart w:id="3" w:name="_Toc348341882"/>
      <w:bookmarkStart w:id="4" w:name="_Toc348517804"/>
      <w:bookmarkStart w:id="5" w:name="_Toc519408315"/>
      <w:bookmarkStart w:id="6" w:name="_Toc519425575"/>
      <w:bookmarkStart w:id="7" w:name="_Toc519425606"/>
      <w:bookmarkStart w:id="8" w:name="_Toc519427692"/>
      <w:bookmarkStart w:id="9" w:name="_Toc519427759"/>
      <w:bookmarkEnd w:id="1"/>
      <w:bookmarkEnd w:id="2"/>
      <w:bookmarkEnd w:id="3"/>
      <w:bookmarkEnd w:id="4"/>
    </w:p>
    <w:p w14:paraId="218DEF1D" w14:textId="77777777" w:rsidR="0069479D" w:rsidRDefault="0069479D">
      <w:pPr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lastRenderedPageBreak/>
        <w:t>SUIVI DU DOCUMENT</w:t>
      </w:r>
    </w:p>
    <w:p w14:paraId="049F31CB" w14:textId="77777777" w:rsidR="0069479D" w:rsidRDefault="0069479D">
      <w:pPr>
        <w:jc w:val="center"/>
        <w:rPr>
          <w:rFonts w:eastAsia="MS Mincho"/>
          <w:b/>
          <w:sz w:val="36"/>
        </w:rPr>
      </w:pPr>
    </w:p>
    <w:p w14:paraId="53128261" w14:textId="77777777" w:rsidR="00A76A4E" w:rsidRDefault="00A76A4E">
      <w:pPr>
        <w:jc w:val="center"/>
        <w:rPr>
          <w:rFonts w:eastAsia="MS Mincho"/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8"/>
        <w:gridCol w:w="1559"/>
        <w:gridCol w:w="2524"/>
        <w:gridCol w:w="4590"/>
      </w:tblGrid>
      <w:tr w:rsidR="0069479D" w14:paraId="3567E1BD" w14:textId="77777777">
        <w:trPr>
          <w:trHeight w:val="237"/>
          <w:jc w:val="center"/>
        </w:trPr>
        <w:tc>
          <w:tcPr>
            <w:tcW w:w="9751" w:type="dxa"/>
            <w:gridSpan w:val="4"/>
            <w:tcBorders>
              <w:bottom w:val="nil"/>
            </w:tcBorders>
          </w:tcPr>
          <w:p w14:paraId="562BC8CE" w14:textId="77777777" w:rsidR="0069479D" w:rsidRDefault="0069479D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69479D" w14:paraId="32220DB1" w14:textId="77777777">
        <w:trPr>
          <w:cantSplit/>
          <w:trHeight w:val="53"/>
          <w:jc w:val="center"/>
        </w:trPr>
        <w:tc>
          <w:tcPr>
            <w:tcW w:w="1078" w:type="dxa"/>
            <w:tcBorders>
              <w:right w:val="single" w:sz="4" w:space="0" w:color="auto"/>
            </w:tcBorders>
            <w:vAlign w:val="center"/>
          </w:tcPr>
          <w:p w14:paraId="6B814A1E" w14:textId="77777777" w:rsidR="0069479D" w:rsidRDefault="0069479D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072FA" w14:textId="77777777" w:rsidR="0069479D" w:rsidRDefault="0069479D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E345A" w14:textId="77777777" w:rsidR="0069479D" w:rsidRDefault="0069479D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Auteurs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vAlign w:val="center"/>
          </w:tcPr>
          <w:p w14:paraId="0CA8F205" w14:textId="77777777" w:rsidR="0069479D" w:rsidRDefault="0069479D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Objet de la mise à jour</w:t>
            </w:r>
          </w:p>
        </w:tc>
      </w:tr>
      <w:tr w:rsidR="0069479D" w14:paraId="531FF5C9" w14:textId="77777777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14:paraId="4B3AA50C" w14:textId="77777777" w:rsidR="0069479D" w:rsidRDefault="0069479D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0658528" w14:textId="6CCDA8A4" w:rsidR="0069479D" w:rsidRDefault="00FB6D65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2020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14:paraId="16BDE7AF" w14:textId="5D48A953" w:rsidR="0069479D" w:rsidRDefault="00FB6D65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Yoan Jouve – Antoine </w:t>
            </w:r>
            <w:proofErr w:type="spellStart"/>
            <w:r>
              <w:rPr>
                <w:rFonts w:ascii="Palatino" w:hAnsi="Palatino"/>
              </w:rPr>
              <w:t>Legué</w:t>
            </w:r>
            <w:proofErr w:type="spellEnd"/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3148069B" w14:textId="77777777" w:rsidR="0069479D" w:rsidRDefault="0069479D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Version initiale</w:t>
            </w:r>
          </w:p>
        </w:tc>
      </w:tr>
      <w:tr w:rsidR="0069479D" w14:paraId="62486C05" w14:textId="77777777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14:paraId="4101652C" w14:textId="77777777" w:rsidR="0069479D" w:rsidRDefault="0069479D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B99056E" w14:textId="77777777" w:rsidR="0069479D" w:rsidRDefault="0069479D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14:paraId="1299C43A" w14:textId="77777777" w:rsidR="0069479D" w:rsidRDefault="0069479D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4DDBEF00" w14:textId="77777777" w:rsidR="0069479D" w:rsidRDefault="0069479D">
            <w:pPr>
              <w:rPr>
                <w:rFonts w:ascii="Palatino" w:hAnsi="Palatino"/>
              </w:rPr>
            </w:pPr>
          </w:p>
        </w:tc>
      </w:tr>
      <w:tr w:rsidR="0069479D" w14:paraId="3461D779" w14:textId="77777777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14:paraId="3CF2D8B6" w14:textId="77777777" w:rsidR="0069479D" w:rsidRDefault="0069479D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FB78278" w14:textId="77777777" w:rsidR="0069479D" w:rsidRDefault="0069479D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14:paraId="1FC39945" w14:textId="77777777" w:rsidR="0069479D" w:rsidRDefault="0069479D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0562CB0E" w14:textId="77777777" w:rsidR="0069479D" w:rsidRDefault="0069479D">
            <w:pPr>
              <w:rPr>
                <w:rFonts w:ascii="Palatino" w:hAnsi="Palatino"/>
              </w:rPr>
            </w:pPr>
          </w:p>
        </w:tc>
      </w:tr>
      <w:tr w:rsidR="0069479D" w14:paraId="34CE0A41" w14:textId="77777777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14:paraId="62EBF3C5" w14:textId="77777777" w:rsidR="0069479D" w:rsidRDefault="0069479D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98A12B" w14:textId="77777777" w:rsidR="0069479D" w:rsidRDefault="0069479D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14:paraId="2946DB82" w14:textId="77777777" w:rsidR="0069479D" w:rsidRDefault="0069479D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5997CC1D" w14:textId="77777777" w:rsidR="0069479D" w:rsidRDefault="0069479D">
            <w:pPr>
              <w:rPr>
                <w:rFonts w:ascii="Palatino" w:hAnsi="Palatino"/>
              </w:rPr>
            </w:pPr>
          </w:p>
        </w:tc>
      </w:tr>
      <w:tr w:rsidR="0069479D" w14:paraId="110FFD37" w14:textId="77777777">
        <w:trPr>
          <w:cantSplit/>
          <w:trHeight w:val="50"/>
          <w:jc w:val="center"/>
        </w:trPr>
        <w:tc>
          <w:tcPr>
            <w:tcW w:w="1078" w:type="dxa"/>
            <w:tcBorders>
              <w:right w:val="single" w:sz="4" w:space="0" w:color="auto"/>
            </w:tcBorders>
          </w:tcPr>
          <w:p w14:paraId="6B699379" w14:textId="77777777" w:rsidR="0069479D" w:rsidRDefault="0069479D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FE9F23F" w14:textId="77777777" w:rsidR="0069479D" w:rsidRDefault="0069479D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14:paraId="1F72F646" w14:textId="77777777" w:rsidR="0069479D" w:rsidRDefault="0069479D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08CE6F91" w14:textId="77777777" w:rsidR="007D3858" w:rsidRDefault="007D3858">
            <w:pPr>
              <w:numPr>
                <w:ilvl w:val="0"/>
                <w:numId w:val="36"/>
              </w:numPr>
              <w:rPr>
                <w:rFonts w:ascii="Palatino" w:hAnsi="Palatino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25"/>
        <w:gridCol w:w="4678"/>
        <w:gridCol w:w="425"/>
      </w:tblGrid>
      <w:tr w:rsidR="0069479D" w14:paraId="1F8A4D8B" w14:textId="77777777">
        <w:trPr>
          <w:cantSplit/>
        </w:trPr>
        <w:tc>
          <w:tcPr>
            <w:tcW w:w="9709" w:type="dxa"/>
            <w:gridSpan w:val="4"/>
          </w:tcPr>
          <w:p w14:paraId="4F8F9626" w14:textId="77777777" w:rsidR="0069479D" w:rsidRDefault="0069479D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Liste de diffusion</w:t>
            </w:r>
          </w:p>
        </w:tc>
      </w:tr>
      <w:tr w:rsidR="0069479D" w14:paraId="4797B13D" w14:textId="77777777">
        <w:tc>
          <w:tcPr>
            <w:tcW w:w="4181" w:type="dxa"/>
          </w:tcPr>
          <w:p w14:paraId="3F5C879E" w14:textId="77777777" w:rsidR="0069479D" w:rsidRDefault="00A76A4E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ESTRAN SIO</w:t>
            </w:r>
          </w:p>
        </w:tc>
        <w:tc>
          <w:tcPr>
            <w:tcW w:w="425" w:type="dxa"/>
          </w:tcPr>
          <w:p w14:paraId="61CDCEAD" w14:textId="77777777" w:rsidR="0069479D" w:rsidRDefault="0069479D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</w:tcPr>
          <w:p w14:paraId="247A4A28" w14:textId="77777777" w:rsidR="0069479D" w:rsidRDefault="00A76A4E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GSB </w:t>
            </w:r>
            <w:r w:rsidR="0069479D">
              <w:rPr>
                <w:rFonts w:ascii="Palatino Linotype" w:hAnsi="Palatino Linotype"/>
              </w:rPr>
              <w:t>:</w:t>
            </w:r>
          </w:p>
        </w:tc>
        <w:tc>
          <w:tcPr>
            <w:tcW w:w="425" w:type="dxa"/>
          </w:tcPr>
          <w:p w14:paraId="6BB9E253" w14:textId="77777777" w:rsidR="0069479D" w:rsidRDefault="0069479D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69479D" w14:paraId="73CF119F" w14:textId="77777777">
        <w:tc>
          <w:tcPr>
            <w:tcW w:w="4181" w:type="dxa"/>
          </w:tcPr>
          <w:p w14:paraId="379B47EC" w14:textId="2AA1154C" w:rsidR="0069479D" w:rsidRDefault="00A76A4E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Etudiants SIO</w:t>
            </w:r>
            <w:r w:rsidR="00FB6D65">
              <w:rPr>
                <w:rFonts w:ascii="Palatino" w:hAnsi="Palatino"/>
              </w:rPr>
              <w:t>2</w:t>
            </w:r>
            <w:r>
              <w:rPr>
                <w:rFonts w:ascii="Palatino" w:hAnsi="Palatino"/>
              </w:rPr>
              <w:t xml:space="preserve"> / SLAM</w:t>
            </w:r>
          </w:p>
        </w:tc>
        <w:tc>
          <w:tcPr>
            <w:tcW w:w="425" w:type="dxa"/>
          </w:tcPr>
          <w:p w14:paraId="5316D17B" w14:textId="77777777" w:rsidR="0069479D" w:rsidRDefault="00A76A4E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A</w:t>
            </w:r>
          </w:p>
        </w:tc>
        <w:tc>
          <w:tcPr>
            <w:tcW w:w="4678" w:type="dxa"/>
          </w:tcPr>
          <w:p w14:paraId="2D0E9A99" w14:textId="77777777" w:rsidR="0069479D" w:rsidRDefault="0069479D" w:rsidP="00A76A4E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Équipe projet </w:t>
            </w:r>
            <w:r w:rsidR="00A76A4E">
              <w:rPr>
                <w:rFonts w:ascii="Palatino" w:hAnsi="Palatino"/>
              </w:rPr>
              <w:t>GSB</w:t>
            </w:r>
          </w:p>
        </w:tc>
        <w:tc>
          <w:tcPr>
            <w:tcW w:w="425" w:type="dxa"/>
          </w:tcPr>
          <w:p w14:paraId="0C2DCDA8" w14:textId="77777777" w:rsidR="0069479D" w:rsidRDefault="0069479D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A</w:t>
            </w:r>
          </w:p>
        </w:tc>
      </w:tr>
      <w:tr w:rsidR="0069479D" w14:paraId="23DE523C" w14:textId="77777777">
        <w:trPr>
          <w:trHeight w:val="269"/>
        </w:trPr>
        <w:tc>
          <w:tcPr>
            <w:tcW w:w="4181" w:type="dxa"/>
          </w:tcPr>
          <w:p w14:paraId="52E56223" w14:textId="77777777" w:rsidR="0069479D" w:rsidRDefault="0069479D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</w:tcPr>
          <w:p w14:paraId="07547A01" w14:textId="77777777" w:rsidR="0069479D" w:rsidRDefault="0069479D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</w:tcPr>
          <w:p w14:paraId="5043CB0F" w14:textId="77777777" w:rsidR="0069479D" w:rsidRDefault="0069479D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</w:tcPr>
          <w:p w14:paraId="07459315" w14:textId="77777777" w:rsidR="0069479D" w:rsidRDefault="0069479D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</w:tr>
    </w:tbl>
    <w:p w14:paraId="6537F28F" w14:textId="77777777" w:rsidR="00A76A4E" w:rsidRDefault="00A76A4E">
      <w:pPr>
        <w:jc w:val="center"/>
        <w:rPr>
          <w:rFonts w:eastAsia="MS Mincho"/>
          <w:b/>
          <w:sz w:val="24"/>
        </w:rPr>
      </w:pPr>
    </w:p>
    <w:p w14:paraId="37BCCE80" w14:textId="77777777" w:rsidR="0069479D" w:rsidRDefault="0069479D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 – diffusion,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5710C88A" w14:textId="77777777" w:rsidR="0069479D" w:rsidRDefault="0069479D">
      <w:pPr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br w:type="page"/>
      </w:r>
      <w:r>
        <w:rPr>
          <w:rFonts w:eastAsia="MS Mincho"/>
          <w:b/>
          <w:sz w:val="36"/>
        </w:rPr>
        <w:lastRenderedPageBreak/>
        <w:t>SOMMAIRE</w:t>
      </w:r>
    </w:p>
    <w:p w14:paraId="0EE3179B" w14:textId="77777777" w:rsidR="009C4B6D" w:rsidRDefault="00145AB6" w:rsidP="00DF70F9">
      <w:pPr>
        <w:pStyle w:val="TM1"/>
        <w:rPr>
          <w:ins w:id="10" w:author="Annick, MONTFORT" w:date="2020-01-08T18:16:00Z"/>
          <w:rFonts w:asciiTheme="minorHAnsi" w:eastAsiaTheme="minorEastAsia" w:hAnsiTheme="minorHAnsi" w:cstheme="minorBidi"/>
          <w:noProof/>
          <w:szCs w:val="22"/>
          <w:u w:val="none"/>
        </w:rPr>
      </w:pPr>
      <w:r>
        <w:rPr>
          <w:rFonts w:eastAsia="MS Mincho"/>
          <w:lang w:val="en-GB"/>
        </w:rPr>
        <w:fldChar w:fldCharType="begin"/>
      </w:r>
      <w:r w:rsidR="0069479D">
        <w:rPr>
          <w:rFonts w:eastAsia="MS Mincho"/>
        </w:rPr>
        <w:instrText xml:space="preserve"> TOC \o "1-4" \h \z </w:instrText>
      </w:r>
      <w:r>
        <w:rPr>
          <w:rFonts w:eastAsia="MS Mincho"/>
          <w:lang w:val="en-GB"/>
        </w:rPr>
        <w:fldChar w:fldCharType="separate"/>
      </w:r>
      <w:ins w:id="11" w:author="Annick, MONTFORT" w:date="2020-01-08T18:16:00Z">
        <w:r w:rsidR="009C4B6D" w:rsidRPr="00DC0E92">
          <w:rPr>
            <w:rStyle w:val="Lienhypertexte"/>
            <w:noProof/>
          </w:rPr>
          <w:fldChar w:fldCharType="begin"/>
        </w:r>
        <w:r w:rsidR="009C4B6D" w:rsidRPr="00DC0E92">
          <w:rPr>
            <w:rStyle w:val="Lienhypertexte"/>
            <w:noProof/>
          </w:rPr>
          <w:instrText xml:space="preserve"> </w:instrText>
        </w:r>
        <w:r w:rsidR="009C4B6D">
          <w:rPr>
            <w:noProof/>
          </w:rPr>
          <w:instrText>HYPERLINK \l "_Toc29399806"</w:instrText>
        </w:r>
        <w:r w:rsidR="009C4B6D" w:rsidRPr="00DC0E92">
          <w:rPr>
            <w:rStyle w:val="Lienhypertexte"/>
            <w:noProof/>
          </w:rPr>
          <w:instrText xml:space="preserve"> </w:instrText>
        </w:r>
        <w:r w:rsidR="009C4B6D" w:rsidRPr="00DC0E92">
          <w:rPr>
            <w:rStyle w:val="Lienhypertexte"/>
            <w:noProof/>
          </w:rPr>
          <w:fldChar w:fldCharType="separate"/>
        </w:r>
        <w:r w:rsidR="009C4B6D" w:rsidRPr="00DC0E92">
          <w:rPr>
            <w:rStyle w:val="Lienhypertexte"/>
            <w:rFonts w:eastAsia="MS Mincho"/>
            <w:noProof/>
          </w:rPr>
          <w:t>1</w:t>
        </w:r>
        <w:r w:rsidR="009C4B6D">
          <w:rPr>
            <w:rFonts w:asciiTheme="minorHAnsi" w:eastAsiaTheme="minorEastAsia" w:hAnsiTheme="minorHAnsi" w:cstheme="minorBidi"/>
            <w:noProof/>
            <w:szCs w:val="22"/>
            <w:u w:val="none"/>
          </w:rPr>
          <w:tab/>
        </w:r>
        <w:r w:rsidR="009C4B6D" w:rsidRPr="00DC0E92">
          <w:rPr>
            <w:rStyle w:val="Lienhypertexte"/>
            <w:rFonts w:eastAsia="MS Mincho"/>
            <w:noProof/>
          </w:rPr>
          <w:t>Introduction</w:t>
        </w:r>
        <w:r w:rsidR="009C4B6D">
          <w:rPr>
            <w:noProof/>
            <w:webHidden/>
          </w:rPr>
          <w:tab/>
        </w:r>
        <w:r w:rsidR="009C4B6D">
          <w:rPr>
            <w:noProof/>
            <w:webHidden/>
          </w:rPr>
          <w:fldChar w:fldCharType="begin"/>
        </w:r>
        <w:r w:rsidR="009C4B6D">
          <w:rPr>
            <w:noProof/>
            <w:webHidden/>
          </w:rPr>
          <w:instrText xml:space="preserve"> PAGEREF _Toc29399806 \h </w:instrText>
        </w:r>
      </w:ins>
      <w:r w:rsidR="009C4B6D">
        <w:rPr>
          <w:noProof/>
          <w:webHidden/>
        </w:rPr>
      </w:r>
      <w:r w:rsidR="009C4B6D">
        <w:rPr>
          <w:noProof/>
          <w:webHidden/>
        </w:rPr>
        <w:fldChar w:fldCharType="separate"/>
      </w:r>
      <w:ins w:id="12" w:author="Annick, MONTFORT" w:date="2020-01-08T18:16:00Z">
        <w:r w:rsidR="009C4B6D">
          <w:rPr>
            <w:noProof/>
            <w:webHidden/>
          </w:rPr>
          <w:t>5</w:t>
        </w:r>
        <w:r w:rsidR="009C4B6D">
          <w:rPr>
            <w:noProof/>
            <w:webHidden/>
          </w:rPr>
          <w:fldChar w:fldCharType="end"/>
        </w:r>
        <w:r w:rsidR="009C4B6D" w:rsidRPr="00DC0E92">
          <w:rPr>
            <w:rStyle w:val="Lienhypertexte"/>
            <w:noProof/>
          </w:rPr>
          <w:fldChar w:fldCharType="end"/>
        </w:r>
      </w:ins>
    </w:p>
    <w:p w14:paraId="7A3A213E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13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14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"_Toc29399807"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Annick, MONTFORT" w:date="2020-01-08T18:1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03DDFF1A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16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17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"_Toc29399808"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Annick, MONTFORT" w:date="2020-01-08T18:1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3BA13D58" w14:textId="77777777" w:rsidR="009C4B6D" w:rsidRDefault="009C4B6D" w:rsidP="00DF70F9">
      <w:pPr>
        <w:pStyle w:val="TM1"/>
        <w:rPr>
          <w:ins w:id="19" w:author="Annick, MONTFORT" w:date="2020-01-08T18:16:00Z"/>
          <w:rFonts w:asciiTheme="minorHAnsi" w:eastAsiaTheme="minorEastAsia" w:hAnsiTheme="minorHAnsi" w:cstheme="minorBidi"/>
          <w:noProof/>
          <w:szCs w:val="22"/>
          <w:u w:val="none"/>
        </w:rPr>
      </w:pPr>
      <w:ins w:id="20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"_Toc29399809"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rFonts w:eastAsia="MS Minch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u w:val="none"/>
          </w:rPr>
          <w:tab/>
        </w:r>
        <w:r w:rsidRPr="00DC0E92">
          <w:rPr>
            <w:rStyle w:val="Lienhypertexte"/>
            <w:rFonts w:eastAsia="MS Mincho"/>
            <w:noProof/>
          </w:rPr>
          <w:t>Cadre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Annick, MONTFORT" w:date="2020-01-08T18:1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3E6FB5DB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22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23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"_Toc29399810"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Enjeux et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Annick, MONTFORT" w:date="2020-01-08T18:1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6AFEE373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25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26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"_Toc29399811"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Périmètre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Annick, MONTFORT" w:date="2020-01-08T18:1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6A9F882F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28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29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"_Toc29399812"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Cadre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Annick, MONTFORT" w:date="2020-01-08T18:1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5B23BF93" w14:textId="77777777" w:rsidR="009C4B6D" w:rsidRDefault="009C4B6D" w:rsidP="00DF70F9">
      <w:pPr>
        <w:pStyle w:val="TM1"/>
        <w:rPr>
          <w:ins w:id="31" w:author="Annick, MONTFORT" w:date="2020-01-08T18:16:00Z"/>
          <w:rFonts w:asciiTheme="minorHAnsi" w:eastAsiaTheme="minorEastAsia" w:hAnsiTheme="minorHAnsi" w:cstheme="minorBidi"/>
          <w:noProof/>
          <w:szCs w:val="22"/>
          <w:u w:val="none"/>
        </w:rPr>
      </w:pPr>
      <w:ins w:id="32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"_Toc29399813"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rFonts w:eastAsia="MS Minch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u w:val="none"/>
          </w:rPr>
          <w:tab/>
        </w:r>
        <w:r w:rsidRPr="00DC0E92">
          <w:rPr>
            <w:rStyle w:val="Lienhypertexte"/>
            <w:rFonts w:eastAsia="MS Mincho"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Annick, MONTFORT" w:date="2020-01-08T18:1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6EC79ABB" w14:textId="77777777" w:rsidR="009C4B6D" w:rsidRDefault="009C4B6D" w:rsidP="00DF70F9">
      <w:pPr>
        <w:pStyle w:val="TM1"/>
        <w:rPr>
          <w:ins w:id="34" w:author="Annick, MONTFORT" w:date="2020-01-08T18:16:00Z"/>
          <w:rFonts w:asciiTheme="minorHAnsi" w:eastAsiaTheme="minorEastAsia" w:hAnsiTheme="minorHAnsi" w:cstheme="minorBidi"/>
          <w:noProof/>
          <w:szCs w:val="22"/>
          <w:u w:val="none"/>
        </w:rPr>
      </w:pPr>
      <w:ins w:id="35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"_Toc29399814"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rFonts w:eastAsia="MS Minch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u w:val="none"/>
          </w:rPr>
          <w:tab/>
        </w:r>
        <w:r w:rsidRPr="00DC0E92">
          <w:rPr>
            <w:rStyle w:val="Lienhypertexte"/>
            <w:rFonts w:eastAsia="MS Mincho"/>
            <w:noProof/>
          </w:rPr>
          <w:t>Processus à informatiser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Annick, MONTFORT" w:date="2020-01-08T18:1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3B2697E1" w14:textId="77777777" w:rsidR="009C4B6D" w:rsidRDefault="009C4B6D" w:rsidP="00DF70F9">
      <w:pPr>
        <w:pStyle w:val="TM1"/>
        <w:rPr>
          <w:ins w:id="37" w:author="Annick, MONTFORT" w:date="2020-01-08T18:16:00Z"/>
          <w:rFonts w:asciiTheme="minorHAnsi" w:eastAsiaTheme="minorEastAsia" w:hAnsiTheme="minorHAnsi" w:cstheme="minorBidi"/>
          <w:noProof/>
          <w:szCs w:val="22"/>
          <w:u w:val="none"/>
        </w:rPr>
      </w:pPr>
      <w:ins w:id="38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"_Toc29399818"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rFonts w:eastAsia="MS Minch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  <w:u w:val="none"/>
          </w:rPr>
          <w:tab/>
        </w:r>
        <w:r w:rsidRPr="00DC0E92">
          <w:rPr>
            <w:rStyle w:val="Lienhypertexte"/>
            <w:rFonts w:eastAsia="MS Mincho"/>
            <w:noProof/>
          </w:rPr>
          <w:t>Description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Annick, MONTFORT" w:date="2020-01-08T18:1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2816BDEF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40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41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"_Toc29399819"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Architecture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Annick, MONTFORT" w:date="2020-01-08T18:1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14343478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43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44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"_Toc29399820"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Diagramme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Annick, MONTFORT" w:date="2020-01-08T18:1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088CAD4E" w14:textId="77777777" w:rsidR="009C4B6D" w:rsidRDefault="009C4B6D">
      <w:pPr>
        <w:pStyle w:val="TM2"/>
        <w:tabs>
          <w:tab w:val="left" w:pos="495"/>
          <w:tab w:val="right" w:leader="dot" w:pos="10478"/>
        </w:tabs>
        <w:rPr>
          <w:ins w:id="46" w:author="Annick, MONTFORT" w:date="2020-01-08T18:16:00Z"/>
          <w:rFonts w:asciiTheme="minorHAnsi" w:eastAsiaTheme="minorEastAsia" w:hAnsiTheme="minorHAnsi" w:cstheme="minorBidi"/>
          <w:b w:val="0"/>
          <w:smallCaps w:val="0"/>
          <w:noProof/>
          <w:szCs w:val="22"/>
        </w:rPr>
      </w:pPr>
      <w:ins w:id="47" w:author="Annick, MONTFORT" w:date="2020-01-08T18:16:00Z">
        <w:r w:rsidRPr="00DC0E92">
          <w:rPr>
            <w:rStyle w:val="Lienhypertexte"/>
            <w:noProof/>
          </w:rPr>
          <w:fldChar w:fldCharType="begin"/>
        </w:r>
        <w:r w:rsidRPr="00DC0E92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"_Toc29399824"</w:instrText>
        </w:r>
        <w:r w:rsidRPr="00DC0E92">
          <w:rPr>
            <w:rStyle w:val="Lienhypertexte"/>
            <w:noProof/>
          </w:rPr>
          <w:instrText xml:space="preserve"> </w:instrText>
        </w:r>
        <w:r w:rsidRPr="00DC0E92">
          <w:rPr>
            <w:rStyle w:val="Lienhypertexte"/>
            <w:noProof/>
          </w:rPr>
          <w:fldChar w:fldCharType="separate"/>
        </w:r>
        <w:r w:rsidRPr="00DC0E92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</w:rPr>
          <w:tab/>
        </w:r>
        <w:r w:rsidRPr="00DC0E92">
          <w:rPr>
            <w:rStyle w:val="Lienhypertexte"/>
            <w:noProof/>
          </w:rPr>
          <w:t>Les principes d’ergonomie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_Toc29399824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Annick, MONTFORT" w:date="2020-01-08T18:1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DC0E92">
          <w:rPr>
            <w:rStyle w:val="Lienhypertexte"/>
            <w:noProof/>
          </w:rPr>
          <w:fldChar w:fldCharType="end"/>
        </w:r>
      </w:ins>
    </w:p>
    <w:p w14:paraId="6DFB9E20" w14:textId="77777777" w:rsidR="0069479D" w:rsidRDefault="00145AB6">
      <w:pPr>
        <w:rPr>
          <w:rFonts w:eastAsia="MS Mincho"/>
        </w:rPr>
      </w:pPr>
      <w:r>
        <w:rPr>
          <w:rFonts w:eastAsia="MS Mincho"/>
          <w:b/>
          <w:caps/>
          <w:u w:val="single"/>
          <w:lang w:val="en-GB"/>
        </w:rPr>
        <w:fldChar w:fldCharType="end"/>
      </w:r>
      <w:bookmarkEnd w:id="5"/>
      <w:bookmarkEnd w:id="6"/>
      <w:bookmarkEnd w:id="7"/>
      <w:bookmarkEnd w:id="8"/>
      <w:bookmarkEnd w:id="9"/>
    </w:p>
    <w:p w14:paraId="70DF9E56" w14:textId="77777777" w:rsidR="0069479D" w:rsidRDefault="0069479D">
      <w:pPr>
        <w:rPr>
          <w:rFonts w:eastAsia="MS Mincho"/>
        </w:rPr>
      </w:pPr>
    </w:p>
    <w:p w14:paraId="44E871BC" w14:textId="77777777" w:rsidR="0069479D" w:rsidRDefault="0069479D">
      <w:pPr>
        <w:rPr>
          <w:rFonts w:eastAsia="MS Mincho"/>
        </w:rPr>
        <w:sectPr w:rsidR="0069479D">
          <w:headerReference w:type="even" r:id="rId11"/>
          <w:headerReference w:type="default" r:id="rId12"/>
          <w:footerReference w:type="default" r:id="rId13"/>
          <w:pgSz w:w="11906" w:h="16838" w:code="9"/>
          <w:pgMar w:top="992" w:right="851" w:bottom="709" w:left="567" w:header="425" w:footer="0" w:gutter="0"/>
          <w:pgBorders>
            <w:left w:val="dotted" w:sz="12" w:space="4" w:color="FF0000"/>
            <w:bottom w:val="dotted" w:sz="12" w:space="1" w:color="FF0000"/>
          </w:pgBorders>
          <w:cols w:space="720"/>
        </w:sectPr>
      </w:pPr>
    </w:p>
    <w:p w14:paraId="3E7A9F1C" w14:textId="77777777" w:rsidR="0069479D" w:rsidRDefault="0069479D">
      <w:pPr>
        <w:pStyle w:val="Titre1"/>
        <w:rPr>
          <w:rFonts w:eastAsia="MS Mincho"/>
        </w:rPr>
      </w:pPr>
      <w:bookmarkStart w:id="49" w:name="_Toc29399806"/>
      <w:r>
        <w:rPr>
          <w:rFonts w:eastAsia="MS Mincho"/>
        </w:rPr>
        <w:lastRenderedPageBreak/>
        <w:t>Introduction</w:t>
      </w:r>
      <w:bookmarkEnd w:id="49"/>
    </w:p>
    <w:p w14:paraId="09195688" w14:textId="77777777" w:rsidR="0069479D" w:rsidRDefault="0069479D">
      <w:pPr>
        <w:pStyle w:val="Titre2"/>
      </w:pPr>
      <w:bookmarkStart w:id="50" w:name="_Toc29399807"/>
      <w:r>
        <w:t>Objet du document</w:t>
      </w:r>
      <w:bookmarkEnd w:id="50"/>
    </w:p>
    <w:p w14:paraId="3792D129" w14:textId="63547E1B" w:rsidR="0069479D" w:rsidRDefault="0069479D">
      <w:pPr>
        <w:pStyle w:val="1-Normal"/>
      </w:pPr>
      <w:r>
        <w:t xml:space="preserve">L’objet de ce document est de définir les spécifications fonctionnelles détaillées de l’application </w:t>
      </w:r>
      <w:r w:rsidR="00603351" w:rsidRPr="00603351">
        <w:t>l’application d’enregistrement et de suivi des comptes-rendus de visite pour GSB.</w:t>
      </w:r>
      <w:r w:rsidR="00603351">
        <w:br/>
      </w:r>
      <w:r>
        <w:t>Les spécifications fonctionnelles détaillées ont pour but de décrire précisément :</w:t>
      </w:r>
    </w:p>
    <w:p w14:paraId="7B322C64" w14:textId="77777777" w:rsidR="0069479D" w:rsidRDefault="0069479D">
      <w:pPr>
        <w:pStyle w:val="1-NormalPuceD"/>
      </w:pPr>
      <w:r>
        <w:t>L’ensemble des fonctionnalités de l’application.</w:t>
      </w:r>
    </w:p>
    <w:p w14:paraId="7293F3C4" w14:textId="77777777" w:rsidR="0069479D" w:rsidRDefault="0069479D">
      <w:pPr>
        <w:pStyle w:val="1-NormalPuceD"/>
      </w:pPr>
      <w:r>
        <w:t>Les objets manipulés, leurs buts et leurs principes de fonctionnement.</w:t>
      </w:r>
    </w:p>
    <w:p w14:paraId="67F349D5" w14:textId="77777777" w:rsidR="0069479D" w:rsidRDefault="0069479D">
      <w:pPr>
        <w:pStyle w:val="1-NormalPuceD"/>
      </w:pPr>
      <w:r>
        <w:t>Les écrans utilisateurs mettant en œuvre les fonctionnalités de l’application.</w:t>
      </w:r>
    </w:p>
    <w:p w14:paraId="5806F87E" w14:textId="77777777" w:rsidR="0069479D" w:rsidRPr="00675D85" w:rsidRDefault="0069479D">
      <w:pPr>
        <w:pStyle w:val="1-NormalPuceD"/>
      </w:pPr>
      <w:r w:rsidRPr="00675D85">
        <w:t>Le but, le type et le caractère obligatoire de chacun des champs présents sur les écrans de saisie, ainsi que les actions possibles à partir des écrans.</w:t>
      </w:r>
    </w:p>
    <w:p w14:paraId="6161FE29" w14:textId="77777777" w:rsidR="0069479D" w:rsidRDefault="0069479D">
      <w:pPr>
        <w:pStyle w:val="1-Normal"/>
      </w:pPr>
      <w:r>
        <w:t>Toutes les fonctionnalités prévues lors de la phase de conception sont précisées dans ce document en indiquant l’implémentation de ces fonctionnalités dans l’application.</w:t>
      </w:r>
    </w:p>
    <w:p w14:paraId="4C0E5CC9" w14:textId="77777777" w:rsidR="0069479D" w:rsidRDefault="0069479D">
      <w:pPr>
        <w:pStyle w:val="1-Normal"/>
      </w:pPr>
      <w:r>
        <w:t>La maquette « fonctionnelle » de l’application, qui a été travaillée avec le groupe utilisateur lors de la phase de conception, servira aux spécifications fonctionnelles détaillées. Les écrans de cette maquette illustreront donc ce document.</w:t>
      </w:r>
    </w:p>
    <w:p w14:paraId="144A5D23" w14:textId="77777777" w:rsidR="0069479D" w:rsidRDefault="0069479D">
      <w:pPr>
        <w:pStyle w:val="1-Normal"/>
      </w:pPr>
    </w:p>
    <w:p w14:paraId="79A5E6F0" w14:textId="77777777" w:rsidR="0069479D" w:rsidRDefault="0069479D">
      <w:pPr>
        <w:pStyle w:val="Titre2"/>
      </w:pPr>
      <w:bookmarkStart w:id="51" w:name="_Toc29399808"/>
      <w:r>
        <w:t>Domaine d’application</w:t>
      </w:r>
      <w:bookmarkEnd w:id="51"/>
    </w:p>
    <w:p w14:paraId="771BF1E8" w14:textId="56777C69" w:rsidR="0069479D" w:rsidRDefault="0069479D">
      <w:pPr>
        <w:pStyle w:val="1-Normal"/>
      </w:pPr>
      <w:r>
        <w:t>Ce dossier de spécifications fonctionnelles détaillées est applicable pendant la phase de développement de l’application « </w:t>
      </w:r>
      <w:r w:rsidR="00603351">
        <w:t>L</w:t>
      </w:r>
      <w:r w:rsidR="00603351">
        <w:t xml:space="preserve">’application d’enregistrement et de suivi des comptes-rendus de visite pour </w:t>
      </w:r>
      <w:r w:rsidR="00603351">
        <w:t>GSB »</w:t>
      </w:r>
      <w:r>
        <w:t>.</w:t>
      </w:r>
    </w:p>
    <w:p w14:paraId="1DB26D70" w14:textId="77777777" w:rsidR="0069479D" w:rsidRDefault="0069479D">
      <w:pPr>
        <w:pStyle w:val="1-Normal"/>
      </w:pPr>
      <w:r>
        <w:t>Le fonctionnement de l’application sera conforme aux éléments présents dans ce dossier.</w:t>
      </w:r>
    </w:p>
    <w:p w14:paraId="738610EB" w14:textId="77777777" w:rsidR="0069479D" w:rsidRDefault="0069479D">
      <w:pPr>
        <w:pStyle w:val="1-Normal"/>
      </w:pPr>
    </w:p>
    <w:p w14:paraId="6CDCBEC6" w14:textId="77777777" w:rsidR="0069479D" w:rsidRDefault="0069479D">
      <w:pPr>
        <w:pStyle w:val="Titre1"/>
        <w:rPr>
          <w:rFonts w:eastAsia="MS Mincho"/>
        </w:rPr>
      </w:pPr>
      <w:bookmarkStart w:id="52" w:name="_Toc29399809"/>
      <w:r>
        <w:rPr>
          <w:rFonts w:eastAsia="MS Mincho"/>
        </w:rPr>
        <w:lastRenderedPageBreak/>
        <w:t>Cadre du projet</w:t>
      </w:r>
      <w:bookmarkEnd w:id="52"/>
    </w:p>
    <w:p w14:paraId="637805D2" w14:textId="77777777" w:rsidR="00917C38" w:rsidRPr="00A76A4E" w:rsidRDefault="00917C38" w:rsidP="00963231">
      <w:pPr>
        <w:pStyle w:val="1-Normal"/>
        <w:ind w:left="0"/>
      </w:pPr>
    </w:p>
    <w:p w14:paraId="7F4CF191" w14:textId="77777777" w:rsidR="0069479D" w:rsidRDefault="0069479D">
      <w:pPr>
        <w:pStyle w:val="Titre2"/>
      </w:pPr>
      <w:bookmarkStart w:id="53" w:name="_Toc29399811"/>
      <w:r>
        <w:t>Périmètre fonctionnel</w:t>
      </w:r>
      <w:bookmarkEnd w:id="53"/>
    </w:p>
    <w:p w14:paraId="2CA7C568" w14:textId="77777777" w:rsidR="0069479D" w:rsidRPr="00675D85" w:rsidRDefault="0069479D" w:rsidP="004C022A">
      <w:pPr>
        <w:pStyle w:val="1-Normal"/>
      </w:pPr>
      <w:r w:rsidRPr="00675D85">
        <w:t xml:space="preserve">Le dossier de spécifications détaillées décrit l’ensemble des fonctions de l’application. Il est organisé en </w:t>
      </w:r>
      <w:r w:rsidR="00675D85" w:rsidRPr="00675D85">
        <w:t xml:space="preserve">2 </w:t>
      </w:r>
      <w:r w:rsidRPr="00675D85">
        <w:t>chapitres :</w:t>
      </w:r>
    </w:p>
    <w:p w14:paraId="3B6A5AEE" w14:textId="77777777" w:rsidR="0069479D" w:rsidRPr="00675D85" w:rsidRDefault="0069479D" w:rsidP="00675D85">
      <w:pPr>
        <w:pStyle w:val="1-NormalPuceD"/>
      </w:pPr>
      <w:r w:rsidRPr="00675D85">
        <w:t xml:space="preserve">Les fonctions d’administration </w:t>
      </w:r>
    </w:p>
    <w:p w14:paraId="0D6C3B73" w14:textId="77777777" w:rsidR="0069479D" w:rsidRPr="00675D85" w:rsidRDefault="0069479D" w:rsidP="00675D85">
      <w:pPr>
        <w:pStyle w:val="1-NormalPuceD"/>
      </w:pPr>
      <w:r w:rsidRPr="00675D85">
        <w:t xml:space="preserve">Les fonctions </w:t>
      </w:r>
      <w:r w:rsidR="004C022A">
        <w:t xml:space="preserve">de l’interface </w:t>
      </w:r>
      <w:r w:rsidR="00675D85" w:rsidRPr="00675D85">
        <w:t>cliente</w:t>
      </w:r>
    </w:p>
    <w:p w14:paraId="79A83793" w14:textId="77777777" w:rsidR="0069479D" w:rsidRDefault="0069479D">
      <w:pPr>
        <w:pStyle w:val="Titre2"/>
      </w:pPr>
      <w:bookmarkStart w:id="54" w:name="_Toc29399812"/>
      <w:r>
        <w:t>Cadre technique</w:t>
      </w:r>
      <w:bookmarkEnd w:id="54"/>
    </w:p>
    <w:p w14:paraId="20BD2DA5" w14:textId="1764341C" w:rsidR="0069479D" w:rsidRDefault="0069479D">
      <w:pPr>
        <w:pStyle w:val="1-Normal"/>
      </w:pPr>
      <w:r>
        <w:t xml:space="preserve">L’application </w:t>
      </w:r>
      <w:r w:rsidR="00603351">
        <w:t>d’enregistrement et de suivi des comptes-rendus de visite pour GSB</w:t>
      </w:r>
      <w:r w:rsidR="00603351">
        <w:t xml:space="preserve"> </w:t>
      </w:r>
      <w:r>
        <w:t>repose sur les outils suivants :</w:t>
      </w:r>
    </w:p>
    <w:p w14:paraId="2C87BE91" w14:textId="77777777" w:rsidR="00603351" w:rsidRDefault="00603351" w:rsidP="00963231">
      <w:pPr>
        <w:pStyle w:val="11-NormalPuceD"/>
        <w:numPr>
          <w:ilvl w:val="0"/>
          <w:numId w:val="36"/>
        </w:numPr>
      </w:pPr>
      <w:r w:rsidRPr="00BB2693">
        <w:t xml:space="preserve">Serveur de données avec une base </w:t>
      </w:r>
      <w:r>
        <w:t>Oracle 2003,</w:t>
      </w:r>
    </w:p>
    <w:p w14:paraId="6EA68263" w14:textId="77777777" w:rsidR="00603351" w:rsidRDefault="00603351" w:rsidP="00963231">
      <w:pPr>
        <w:pStyle w:val="11-NormalPuceD"/>
        <w:numPr>
          <w:ilvl w:val="0"/>
          <w:numId w:val="36"/>
        </w:numPr>
      </w:pPr>
      <w:r>
        <w:t>Langage Visual Basic</w:t>
      </w:r>
    </w:p>
    <w:p w14:paraId="3A0FF5F2" w14:textId="77777777" w:rsidR="009C50D9" w:rsidRDefault="009C50D9" w:rsidP="00963231">
      <w:pPr>
        <w:pStyle w:val="11-NormalPuceD"/>
        <w:rPr>
          <w:ins w:id="55" w:author="annick" w:date="2016-12-14T11:51:00Z"/>
        </w:rPr>
      </w:pPr>
    </w:p>
    <w:p w14:paraId="5630AD66" w14:textId="77777777" w:rsidR="009C50D9" w:rsidRDefault="009C50D9" w:rsidP="00963231">
      <w:pPr>
        <w:pStyle w:val="11-NormalPuceD"/>
        <w:rPr>
          <w:ins w:id="56" w:author="annick" w:date="2016-12-14T11:51:00Z"/>
        </w:rPr>
      </w:pPr>
    </w:p>
    <w:p w14:paraId="61829076" w14:textId="77777777" w:rsidR="009C50D9" w:rsidRDefault="009C50D9" w:rsidP="00963231">
      <w:pPr>
        <w:pStyle w:val="11-NormalPuceD"/>
        <w:rPr>
          <w:ins w:id="57" w:author="annick" w:date="2016-12-14T11:51:00Z"/>
        </w:rPr>
      </w:pPr>
    </w:p>
    <w:p w14:paraId="51221D56" w14:textId="77777777" w:rsidR="0069479D" w:rsidRDefault="0069479D" w:rsidP="00963231">
      <w:pPr>
        <w:pStyle w:val="11-NormalPuceD"/>
      </w:pPr>
      <w:del w:id="58" w:author="annick" w:date="2016-12-14T11:51:00Z">
        <w:r w:rsidRPr="00BB2693" w:rsidDel="009C50D9">
          <w:delText xml:space="preserve"> </w:delText>
        </w:r>
        <w:r w:rsidR="00917C38" w:rsidRPr="00BB2693" w:rsidDel="009C50D9">
          <w:delText>My</w:delText>
        </w:r>
        <w:r w:rsidR="00917C38" w:rsidDel="009C50D9">
          <w:delText>SQL</w:delText>
        </w:r>
        <w:r w:rsidDel="009C50D9">
          <w:delText>,</w:delText>
        </w:r>
      </w:del>
    </w:p>
    <w:p w14:paraId="2AF2306C" w14:textId="77777777" w:rsidR="0069479D" w:rsidRDefault="0069479D">
      <w:pPr>
        <w:pStyle w:val="Titre1"/>
        <w:rPr>
          <w:rFonts w:eastAsia="MS Mincho"/>
        </w:rPr>
      </w:pPr>
      <w:bookmarkStart w:id="59" w:name="_Toc29399813"/>
      <w:r>
        <w:rPr>
          <w:rFonts w:eastAsia="MS Mincho"/>
        </w:rPr>
        <w:lastRenderedPageBreak/>
        <w:t>Glossaire</w:t>
      </w:r>
      <w:bookmarkEnd w:id="59"/>
    </w:p>
    <w:p w14:paraId="787FFB67" w14:textId="77777777" w:rsidR="004C022A" w:rsidRDefault="004C022A" w:rsidP="004C022A">
      <w:pPr>
        <w:ind w:left="787"/>
        <w:rPr>
          <w:rFonts w:eastAsia="MS Mincho"/>
        </w:rPr>
      </w:pPr>
      <w:r>
        <w:rPr>
          <w:rFonts w:eastAsia="MS Mincho"/>
        </w:rPr>
        <w:t xml:space="preserve">GSB : Galaxy </w:t>
      </w:r>
      <w:proofErr w:type="spellStart"/>
      <w:r>
        <w:rPr>
          <w:rFonts w:eastAsia="MS Mincho"/>
        </w:rPr>
        <w:t>Swiss</w:t>
      </w:r>
      <w:proofErr w:type="spellEnd"/>
      <w:r>
        <w:rPr>
          <w:rFonts w:eastAsia="MS Mincho"/>
        </w:rPr>
        <w:t xml:space="preserve"> Bourdin</w:t>
      </w:r>
    </w:p>
    <w:p w14:paraId="542FC13C" w14:textId="77777777" w:rsidR="004C022A" w:rsidRDefault="004C022A" w:rsidP="004C022A">
      <w:pPr>
        <w:ind w:left="787"/>
        <w:rPr>
          <w:ins w:id="60" w:author="annick" w:date="2016-12-14T11:16:00Z"/>
          <w:rFonts w:eastAsia="MS Mincho"/>
        </w:rPr>
      </w:pPr>
      <w:r>
        <w:rPr>
          <w:rFonts w:eastAsia="MS Mincho"/>
        </w:rPr>
        <w:t>SF : Spécifications Fonctionnelles</w:t>
      </w:r>
    </w:p>
    <w:p w14:paraId="2BA226A1" w14:textId="77777777" w:rsidR="00C40BC8" w:rsidRDefault="00C40BC8" w:rsidP="004C022A">
      <w:pPr>
        <w:ind w:left="787"/>
        <w:rPr>
          <w:ins w:id="61" w:author="annick" w:date="2016-12-14T11:16:00Z"/>
          <w:rFonts w:eastAsia="MS Mincho"/>
        </w:rPr>
      </w:pPr>
    </w:p>
    <w:p w14:paraId="769D0D3C" w14:textId="714841F3" w:rsidR="00C40BC8" w:rsidRPr="003B0FBD" w:rsidRDefault="009C50D9" w:rsidP="003B0FBD">
      <w:pPr>
        <w:spacing w:before="0" w:after="0"/>
        <w:jc w:val="left"/>
        <w:rPr>
          <w:rFonts w:ascii="Trebuchet MS" w:eastAsia="MS Mincho" w:hAnsi="Trebuchet MS"/>
          <w:b/>
          <w:smallCaps/>
          <w:spacing w:val="40"/>
          <w:sz w:val="36"/>
        </w:rPr>
      </w:pPr>
      <w:ins w:id="62" w:author="annick" w:date="2016-12-14T11:51:00Z">
        <w:r>
          <w:rPr>
            <w:rFonts w:eastAsia="MS Mincho"/>
          </w:rPr>
          <w:br w:type="page"/>
        </w:r>
      </w:ins>
    </w:p>
    <w:p w14:paraId="39AB68CF" w14:textId="77777777" w:rsidR="0069479D" w:rsidRDefault="0069479D">
      <w:pPr>
        <w:pStyle w:val="Titre1"/>
        <w:rPr>
          <w:rFonts w:eastAsia="MS Mincho"/>
        </w:rPr>
      </w:pPr>
      <w:bookmarkStart w:id="63" w:name="_Toc348341911"/>
      <w:bookmarkStart w:id="64" w:name="_Toc348517833"/>
      <w:bookmarkStart w:id="65" w:name="_Toc348341924"/>
      <w:bookmarkStart w:id="66" w:name="_Toc348517846"/>
      <w:bookmarkStart w:id="67" w:name="_Toc348341945"/>
      <w:bookmarkStart w:id="68" w:name="_Toc348517867"/>
      <w:bookmarkStart w:id="69" w:name="_Toc348341948"/>
      <w:bookmarkStart w:id="70" w:name="_Toc348517870"/>
      <w:bookmarkStart w:id="71" w:name="_Toc348341951"/>
      <w:bookmarkStart w:id="72" w:name="_Toc348517873"/>
      <w:bookmarkStart w:id="73" w:name="_Toc348341954"/>
      <w:bookmarkStart w:id="74" w:name="_Toc348517876"/>
      <w:bookmarkStart w:id="75" w:name="_Toc348341957"/>
      <w:bookmarkStart w:id="76" w:name="_Toc348517879"/>
      <w:bookmarkStart w:id="77" w:name="_Toc348341960"/>
      <w:bookmarkStart w:id="78" w:name="_Toc348517882"/>
      <w:bookmarkStart w:id="79" w:name="_Toc348341963"/>
      <w:bookmarkStart w:id="80" w:name="_Toc348517885"/>
      <w:bookmarkStart w:id="81" w:name="_Toc348341966"/>
      <w:bookmarkStart w:id="82" w:name="_Toc348517888"/>
      <w:bookmarkStart w:id="83" w:name="_Toc348341969"/>
      <w:bookmarkStart w:id="84" w:name="_Toc348517891"/>
      <w:bookmarkStart w:id="85" w:name="_Toc348341996"/>
      <w:bookmarkStart w:id="86" w:name="_Toc348517918"/>
      <w:bookmarkStart w:id="87" w:name="_Toc348342002"/>
      <w:bookmarkStart w:id="88" w:name="_Toc348517924"/>
      <w:bookmarkStart w:id="89" w:name="_Toc348342019"/>
      <w:bookmarkStart w:id="90" w:name="_Toc348517941"/>
      <w:bookmarkStart w:id="91" w:name="_Toc29399818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eastAsia="MS Mincho"/>
        </w:rPr>
        <w:lastRenderedPageBreak/>
        <w:t>Description générale</w:t>
      </w:r>
      <w:bookmarkEnd w:id="91"/>
    </w:p>
    <w:p w14:paraId="60749DB5" w14:textId="77777777" w:rsidR="0069479D" w:rsidRDefault="00917C38">
      <w:pPr>
        <w:pStyle w:val="Titre2"/>
      </w:pPr>
      <w:bookmarkStart w:id="92" w:name="_Toc29399820"/>
      <w:r>
        <w:t>Diagramme des cas d’utilisation</w:t>
      </w:r>
      <w:bookmarkEnd w:id="92"/>
    </w:p>
    <w:p w14:paraId="7196D064" w14:textId="5ACD2B90" w:rsidR="00917C38" w:rsidRPr="00917C38" w:rsidRDefault="00572962" w:rsidP="00917C38">
      <w:del w:id="93" w:author="annick" w:date="2016-12-14T11:48:00Z">
        <w:r>
          <w:rPr>
            <w:noProof/>
          </w:rPr>
          <w:drawing>
            <wp:inline distT="0" distB="0" distL="0" distR="0" wp14:anchorId="247EC9D7" wp14:editId="0C0D0E6E">
              <wp:extent cx="5953124" cy="4019550"/>
              <wp:effectExtent l="19050" t="0" r="9525" b="0"/>
              <wp:docPr id="39554606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4" cy="401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037B8A3" w14:textId="29480B9A" w:rsidR="007D3858" w:rsidRDefault="003B0FBD" w:rsidP="006E263D">
      <w:pPr>
        <w:pStyle w:val="1-Normal"/>
      </w:pPr>
      <w:bookmarkStart w:id="94" w:name="_Hlk53233880"/>
      <w:r w:rsidRPr="00B95E6A">
        <w:rPr>
          <w:noProof/>
        </w:rPr>
        <w:drawing>
          <wp:inline distT="0" distB="0" distL="0" distR="0" wp14:anchorId="535C36E4" wp14:editId="5BD1582A">
            <wp:extent cx="5943600" cy="7223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5" w:name="_Toc29399821"/>
      <w:bookmarkStart w:id="96" w:name="_Toc29399822"/>
      <w:bookmarkStart w:id="97" w:name="_Toc29399823"/>
      <w:bookmarkStart w:id="98" w:name="_Toc348342035"/>
      <w:bookmarkStart w:id="99" w:name="_Toc348517944"/>
      <w:bookmarkStart w:id="100" w:name="_Toc348342036"/>
      <w:bookmarkStart w:id="101" w:name="_Toc348517945"/>
      <w:bookmarkStart w:id="102" w:name="_Toc348342114"/>
      <w:bookmarkStart w:id="103" w:name="_Toc348518023"/>
      <w:bookmarkStart w:id="104" w:name="_Toc348342125"/>
      <w:bookmarkStart w:id="105" w:name="_Toc348518034"/>
      <w:bookmarkStart w:id="106" w:name="_Toc348342130"/>
      <w:bookmarkStart w:id="107" w:name="_Toc348518039"/>
      <w:bookmarkStart w:id="108" w:name="_Toc348342136"/>
      <w:bookmarkStart w:id="109" w:name="_Toc348518045"/>
      <w:bookmarkStart w:id="110" w:name="_Toc348342139"/>
      <w:bookmarkStart w:id="111" w:name="_Toc348518048"/>
      <w:bookmarkStart w:id="112" w:name="_Toc348342140"/>
      <w:bookmarkStart w:id="113" w:name="_Toc348518049"/>
      <w:bookmarkStart w:id="114" w:name="_Toc348342142"/>
      <w:bookmarkStart w:id="115" w:name="_Toc348518051"/>
      <w:bookmarkStart w:id="116" w:name="_Toc348342148"/>
      <w:bookmarkStart w:id="117" w:name="_Toc348518057"/>
      <w:bookmarkStart w:id="118" w:name="_Toc348342149"/>
      <w:bookmarkStart w:id="119" w:name="_Toc348518058"/>
      <w:bookmarkStart w:id="120" w:name="_Toc348342150"/>
      <w:bookmarkStart w:id="121" w:name="_Toc348518059"/>
      <w:bookmarkStart w:id="122" w:name="_Toc348342156"/>
      <w:bookmarkStart w:id="123" w:name="_Toc348518065"/>
      <w:bookmarkStart w:id="124" w:name="_Toc348342159"/>
      <w:bookmarkStart w:id="125" w:name="_Toc348518068"/>
      <w:bookmarkStart w:id="126" w:name="_Toc348342161"/>
      <w:bookmarkStart w:id="127" w:name="_Toc348518070"/>
      <w:bookmarkStart w:id="128" w:name="_Toc348342169"/>
      <w:bookmarkStart w:id="129" w:name="_Toc348518078"/>
      <w:bookmarkStart w:id="130" w:name="_Toc348342170"/>
      <w:bookmarkStart w:id="131" w:name="_Toc348518079"/>
      <w:bookmarkStart w:id="132" w:name="_Toc348342171"/>
      <w:bookmarkStart w:id="133" w:name="_Toc348518080"/>
      <w:bookmarkStart w:id="134" w:name="_Toc348342172"/>
      <w:bookmarkStart w:id="135" w:name="_Toc348518081"/>
      <w:bookmarkStart w:id="136" w:name="_Toc348342180"/>
      <w:bookmarkStart w:id="137" w:name="_Toc348518089"/>
      <w:bookmarkStart w:id="138" w:name="_Toc348342182"/>
      <w:bookmarkStart w:id="139" w:name="_Toc348518091"/>
      <w:bookmarkStart w:id="140" w:name="_Toc348342190"/>
      <w:bookmarkStart w:id="141" w:name="_Toc348518099"/>
      <w:bookmarkStart w:id="142" w:name="_Toc348342193"/>
      <w:bookmarkStart w:id="143" w:name="_Toc348518102"/>
      <w:bookmarkStart w:id="144" w:name="_Toc348342196"/>
      <w:bookmarkStart w:id="145" w:name="_Toc348518105"/>
      <w:bookmarkStart w:id="146" w:name="_Toc348342201"/>
      <w:bookmarkStart w:id="147" w:name="_Toc348518110"/>
      <w:bookmarkStart w:id="148" w:name="_Toc348342211"/>
      <w:bookmarkStart w:id="149" w:name="_Toc348518120"/>
      <w:bookmarkStart w:id="150" w:name="_Toc348342213"/>
      <w:bookmarkStart w:id="151" w:name="_Toc348518122"/>
      <w:bookmarkStart w:id="152" w:name="_Toc348342215"/>
      <w:bookmarkStart w:id="153" w:name="_Toc348518124"/>
      <w:bookmarkStart w:id="154" w:name="_Toc348342217"/>
      <w:bookmarkStart w:id="155" w:name="_Toc348518126"/>
      <w:bookmarkStart w:id="156" w:name="_Toc348342221"/>
      <w:bookmarkStart w:id="157" w:name="_Toc348518130"/>
      <w:bookmarkStart w:id="158" w:name="_Toc348342223"/>
      <w:bookmarkStart w:id="159" w:name="_Toc348518132"/>
      <w:bookmarkStart w:id="160" w:name="_Toc348342227"/>
      <w:bookmarkStart w:id="161" w:name="_Toc348518136"/>
      <w:bookmarkStart w:id="162" w:name="_Toc348342228"/>
      <w:bookmarkStart w:id="163" w:name="_Toc348518137"/>
      <w:bookmarkStart w:id="164" w:name="_Toc348342230"/>
      <w:bookmarkStart w:id="165" w:name="_Toc348518139"/>
      <w:bookmarkStart w:id="166" w:name="_Toc348342237"/>
      <w:bookmarkStart w:id="167" w:name="_Toc348518146"/>
      <w:bookmarkStart w:id="168" w:name="_Toc348342239"/>
      <w:bookmarkStart w:id="169" w:name="_Toc348518148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4BF1CDEA" w14:textId="333688D6" w:rsidR="006E263D" w:rsidRDefault="006E263D" w:rsidP="006E263D">
      <w:pPr>
        <w:pStyle w:val="1-Normal"/>
      </w:pPr>
    </w:p>
    <w:p w14:paraId="4E2C3D41" w14:textId="389EB88B" w:rsidR="006E263D" w:rsidRDefault="006E263D" w:rsidP="006E263D">
      <w:pPr>
        <w:pStyle w:val="1-Normal"/>
      </w:pPr>
    </w:p>
    <w:p w14:paraId="3C1A8D61" w14:textId="36C437AB" w:rsidR="006E263D" w:rsidRDefault="006E263D" w:rsidP="006E263D">
      <w:pPr>
        <w:pStyle w:val="1-Normal"/>
      </w:pPr>
    </w:p>
    <w:p w14:paraId="20985FC2" w14:textId="466BC09C" w:rsidR="006E263D" w:rsidRDefault="006E263D" w:rsidP="006E263D">
      <w:pPr>
        <w:pStyle w:val="1-Normal"/>
      </w:pPr>
    </w:p>
    <w:p w14:paraId="2EC90228" w14:textId="58FE3443" w:rsidR="006E263D" w:rsidRDefault="006E263D" w:rsidP="006E263D">
      <w:pPr>
        <w:pStyle w:val="Titre2"/>
      </w:pPr>
      <w:r>
        <w:lastRenderedPageBreak/>
        <w:t xml:space="preserve">ÉCRANS DE CONNEXION : </w:t>
      </w:r>
    </w:p>
    <w:p w14:paraId="2B27C75B" w14:textId="3017BFCF" w:rsidR="006E263D" w:rsidRPr="006E263D" w:rsidRDefault="006E263D" w:rsidP="006E263D">
      <w:pPr>
        <w:rPr>
          <w:rFonts w:eastAsia="MS Mincho"/>
        </w:rPr>
      </w:pPr>
    </w:p>
    <w:p w14:paraId="135CB30B" w14:textId="745CD1A3" w:rsidR="006E263D" w:rsidRP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  <w:rPr>
          <w:u w:val="single"/>
        </w:rPr>
      </w:pPr>
      <w:r w:rsidRPr="006E263D">
        <w:rPr>
          <w:u w:val="single"/>
        </w:rPr>
        <w:t>Visiteur médical :</w:t>
      </w:r>
    </w:p>
    <w:p w14:paraId="27E3510E" w14:textId="5DF15036" w:rsidR="006E263D" w:rsidRDefault="006E263D" w:rsidP="006E263D">
      <w:pPr>
        <w:tabs>
          <w:tab w:val="left" w:pos="2175"/>
        </w:tabs>
        <w:ind w:left="360"/>
      </w:pPr>
      <w:r>
        <w:rPr>
          <w:noProof/>
        </w:rPr>
        <w:drawing>
          <wp:inline distT="0" distB="0" distL="0" distR="0" wp14:anchorId="46FCD187" wp14:editId="765C3947">
            <wp:extent cx="5048250" cy="37266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41" cy="37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9621" w14:textId="2FA4ECF7" w:rsidR="006E263D" w:rsidRP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  <w:rPr>
          <w:u w:val="single"/>
        </w:rPr>
      </w:pPr>
      <w:r w:rsidRPr="006E263D">
        <w:rPr>
          <w:u w:val="single"/>
        </w:rPr>
        <w:t>Délégué régional :</w:t>
      </w:r>
    </w:p>
    <w:p w14:paraId="65238A48" w14:textId="4D949539" w:rsidR="006E263D" w:rsidRDefault="006E263D" w:rsidP="006E263D">
      <w:pPr>
        <w:tabs>
          <w:tab w:val="left" w:pos="2175"/>
        </w:tabs>
        <w:ind w:left="360"/>
      </w:pPr>
      <w:r>
        <w:rPr>
          <w:noProof/>
        </w:rPr>
        <w:drawing>
          <wp:inline distT="0" distB="0" distL="0" distR="0" wp14:anchorId="395238F4" wp14:editId="7A58A389">
            <wp:extent cx="4645099" cy="3429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63" cy="34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80AD" w14:textId="2F2FABC0" w:rsidR="006E263D" w:rsidRDefault="006E263D" w:rsidP="006E263D">
      <w:pPr>
        <w:tabs>
          <w:tab w:val="left" w:pos="2175"/>
        </w:tabs>
        <w:ind w:left="360"/>
      </w:pPr>
    </w:p>
    <w:p w14:paraId="52DCB8F8" w14:textId="0D577066" w:rsidR="006E263D" w:rsidRDefault="006E263D" w:rsidP="006E263D">
      <w:pPr>
        <w:tabs>
          <w:tab w:val="left" w:pos="2175"/>
        </w:tabs>
        <w:ind w:left="360"/>
      </w:pPr>
    </w:p>
    <w:p w14:paraId="6E7FAA0E" w14:textId="2CCB0B51" w:rsidR="006E263D" w:rsidRDefault="006E263D" w:rsidP="006E263D">
      <w:pPr>
        <w:tabs>
          <w:tab w:val="left" w:pos="2175"/>
        </w:tabs>
        <w:ind w:left="360"/>
      </w:pPr>
    </w:p>
    <w:p w14:paraId="047DF693" w14:textId="6BCED629" w:rsidR="006E263D" w:rsidRDefault="006E263D" w:rsidP="006E263D">
      <w:pPr>
        <w:tabs>
          <w:tab w:val="left" w:pos="2175"/>
        </w:tabs>
        <w:ind w:left="360"/>
      </w:pPr>
    </w:p>
    <w:p w14:paraId="78FAC9EB" w14:textId="77777777" w:rsidR="006E263D" w:rsidRDefault="006E263D" w:rsidP="006E263D">
      <w:pPr>
        <w:tabs>
          <w:tab w:val="left" w:pos="2175"/>
        </w:tabs>
        <w:ind w:left="360"/>
      </w:pPr>
    </w:p>
    <w:p w14:paraId="10F3CD65" w14:textId="6807112F" w:rsidR="006E263D" w:rsidRP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  <w:rPr>
          <w:u w:val="single"/>
        </w:rPr>
      </w:pPr>
      <w:r w:rsidRPr="006E263D">
        <w:rPr>
          <w:u w:val="single"/>
        </w:rPr>
        <w:lastRenderedPageBreak/>
        <w:t>Responsable de secteur :</w:t>
      </w:r>
    </w:p>
    <w:p w14:paraId="44F89EE0" w14:textId="3AD9880B" w:rsidR="006E263D" w:rsidRDefault="006E263D" w:rsidP="006E263D">
      <w:pPr>
        <w:tabs>
          <w:tab w:val="left" w:pos="2175"/>
        </w:tabs>
      </w:pPr>
      <w:r>
        <w:rPr>
          <w:noProof/>
        </w:rPr>
        <w:drawing>
          <wp:inline distT="0" distB="0" distL="0" distR="0" wp14:anchorId="763B28D6" wp14:editId="20BC010E">
            <wp:extent cx="4877353" cy="3600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80" cy="36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EBCE" w14:textId="2C416BE8" w:rsidR="006E263D" w:rsidRDefault="006E263D" w:rsidP="006E263D">
      <w:pPr>
        <w:tabs>
          <w:tab w:val="left" w:pos="2175"/>
        </w:tabs>
      </w:pPr>
    </w:p>
    <w:p w14:paraId="64D5643E" w14:textId="7EDB343F" w:rsidR="006E263D" w:rsidRDefault="006E263D" w:rsidP="006E263D">
      <w:pPr>
        <w:tabs>
          <w:tab w:val="left" w:pos="2175"/>
        </w:tabs>
      </w:pPr>
    </w:p>
    <w:p w14:paraId="3A705FA8" w14:textId="10716E73" w:rsidR="006E263D" w:rsidRDefault="006E263D" w:rsidP="006E263D">
      <w:pPr>
        <w:tabs>
          <w:tab w:val="left" w:pos="2175"/>
        </w:tabs>
      </w:pPr>
    </w:p>
    <w:p w14:paraId="6AA6F762" w14:textId="226D60FE" w:rsidR="006E263D" w:rsidRDefault="006E263D" w:rsidP="006E263D">
      <w:pPr>
        <w:tabs>
          <w:tab w:val="left" w:pos="2175"/>
        </w:tabs>
      </w:pPr>
    </w:p>
    <w:p w14:paraId="592EA373" w14:textId="6D414EF0" w:rsidR="006E263D" w:rsidRDefault="006E263D" w:rsidP="006E263D">
      <w:pPr>
        <w:tabs>
          <w:tab w:val="left" w:pos="2175"/>
        </w:tabs>
      </w:pPr>
    </w:p>
    <w:p w14:paraId="7D7E370F" w14:textId="6E132D9D" w:rsidR="006E263D" w:rsidRDefault="006E263D" w:rsidP="006E263D">
      <w:pPr>
        <w:tabs>
          <w:tab w:val="left" w:pos="2175"/>
        </w:tabs>
      </w:pPr>
    </w:p>
    <w:p w14:paraId="70C9C0EA" w14:textId="06FACBF8" w:rsidR="006E263D" w:rsidRDefault="006E263D" w:rsidP="006E263D">
      <w:pPr>
        <w:tabs>
          <w:tab w:val="left" w:pos="2175"/>
        </w:tabs>
      </w:pPr>
    </w:p>
    <w:p w14:paraId="5E6F9F6A" w14:textId="43D392C9" w:rsidR="006E263D" w:rsidRDefault="006E263D" w:rsidP="006E263D">
      <w:pPr>
        <w:tabs>
          <w:tab w:val="left" w:pos="2175"/>
        </w:tabs>
      </w:pPr>
    </w:p>
    <w:p w14:paraId="26B2F586" w14:textId="3A81DA9D" w:rsidR="006E263D" w:rsidRDefault="006E263D" w:rsidP="006E263D">
      <w:pPr>
        <w:tabs>
          <w:tab w:val="left" w:pos="2175"/>
        </w:tabs>
      </w:pPr>
    </w:p>
    <w:p w14:paraId="22AC9713" w14:textId="522C65CE" w:rsidR="006E263D" w:rsidRDefault="006E263D" w:rsidP="006E263D">
      <w:pPr>
        <w:tabs>
          <w:tab w:val="left" w:pos="2175"/>
        </w:tabs>
      </w:pPr>
    </w:p>
    <w:p w14:paraId="0C4A68A1" w14:textId="1D9CA555" w:rsidR="006E263D" w:rsidRDefault="006E263D" w:rsidP="006E263D">
      <w:pPr>
        <w:tabs>
          <w:tab w:val="left" w:pos="2175"/>
        </w:tabs>
      </w:pPr>
    </w:p>
    <w:p w14:paraId="1D7F743D" w14:textId="3D9B1124" w:rsidR="006E263D" w:rsidRDefault="006E263D" w:rsidP="006E263D">
      <w:pPr>
        <w:tabs>
          <w:tab w:val="left" w:pos="2175"/>
        </w:tabs>
      </w:pPr>
    </w:p>
    <w:p w14:paraId="00ED68C6" w14:textId="2ED92D7A" w:rsidR="006E263D" w:rsidRDefault="006E263D" w:rsidP="006E263D">
      <w:pPr>
        <w:tabs>
          <w:tab w:val="left" w:pos="2175"/>
        </w:tabs>
      </w:pPr>
    </w:p>
    <w:p w14:paraId="5CB267FA" w14:textId="434BD22D" w:rsidR="006E263D" w:rsidRDefault="006E263D" w:rsidP="006E263D">
      <w:pPr>
        <w:tabs>
          <w:tab w:val="left" w:pos="2175"/>
        </w:tabs>
      </w:pPr>
    </w:p>
    <w:p w14:paraId="4ECADD2A" w14:textId="579385C6" w:rsidR="006E263D" w:rsidRDefault="006E263D" w:rsidP="006E263D">
      <w:pPr>
        <w:tabs>
          <w:tab w:val="left" w:pos="2175"/>
        </w:tabs>
      </w:pPr>
    </w:p>
    <w:p w14:paraId="517FDDE3" w14:textId="317028F4" w:rsidR="006E263D" w:rsidRDefault="006E263D" w:rsidP="006E263D">
      <w:pPr>
        <w:tabs>
          <w:tab w:val="left" w:pos="2175"/>
        </w:tabs>
      </w:pPr>
    </w:p>
    <w:p w14:paraId="36DFEA2A" w14:textId="472718B6" w:rsidR="006E263D" w:rsidRDefault="006E263D" w:rsidP="006E263D">
      <w:pPr>
        <w:tabs>
          <w:tab w:val="left" w:pos="2175"/>
        </w:tabs>
      </w:pPr>
    </w:p>
    <w:p w14:paraId="41EBD496" w14:textId="0F474980" w:rsidR="006E263D" w:rsidRDefault="006E263D" w:rsidP="006E263D">
      <w:pPr>
        <w:tabs>
          <w:tab w:val="left" w:pos="2175"/>
        </w:tabs>
      </w:pPr>
    </w:p>
    <w:p w14:paraId="3CDB6028" w14:textId="4704C243" w:rsidR="006E263D" w:rsidRDefault="006E263D" w:rsidP="006E263D">
      <w:pPr>
        <w:tabs>
          <w:tab w:val="left" w:pos="2175"/>
        </w:tabs>
      </w:pPr>
    </w:p>
    <w:p w14:paraId="1C9D551D" w14:textId="5AD70C08" w:rsidR="006E263D" w:rsidRDefault="006E263D" w:rsidP="006E263D">
      <w:pPr>
        <w:tabs>
          <w:tab w:val="left" w:pos="2175"/>
        </w:tabs>
      </w:pPr>
    </w:p>
    <w:p w14:paraId="06F56839" w14:textId="0FAC19F8" w:rsidR="006E263D" w:rsidRDefault="006E263D" w:rsidP="006E263D">
      <w:pPr>
        <w:tabs>
          <w:tab w:val="left" w:pos="2175"/>
        </w:tabs>
      </w:pPr>
    </w:p>
    <w:p w14:paraId="586CE89A" w14:textId="65244DE9" w:rsidR="006E263D" w:rsidRDefault="006E263D" w:rsidP="006E263D">
      <w:pPr>
        <w:tabs>
          <w:tab w:val="left" w:pos="2175"/>
        </w:tabs>
      </w:pPr>
    </w:p>
    <w:p w14:paraId="3CCDC80D" w14:textId="3D805D7C" w:rsidR="006E263D" w:rsidRDefault="006E263D" w:rsidP="006E263D">
      <w:pPr>
        <w:tabs>
          <w:tab w:val="left" w:pos="2175"/>
        </w:tabs>
      </w:pPr>
    </w:p>
    <w:p w14:paraId="008F31D2" w14:textId="1076FB9E" w:rsidR="006E263D" w:rsidRDefault="006E263D" w:rsidP="006E263D">
      <w:pPr>
        <w:tabs>
          <w:tab w:val="left" w:pos="2175"/>
        </w:tabs>
      </w:pPr>
    </w:p>
    <w:p w14:paraId="3F9F83F6" w14:textId="6596561C" w:rsidR="006E263D" w:rsidRDefault="006E263D" w:rsidP="006E263D">
      <w:pPr>
        <w:tabs>
          <w:tab w:val="left" w:pos="2175"/>
        </w:tabs>
      </w:pPr>
    </w:p>
    <w:p w14:paraId="53725B52" w14:textId="652628E3" w:rsidR="006E263D" w:rsidRDefault="006E263D" w:rsidP="006E263D">
      <w:pPr>
        <w:tabs>
          <w:tab w:val="left" w:pos="2175"/>
        </w:tabs>
      </w:pPr>
    </w:p>
    <w:p w14:paraId="2EEA2640" w14:textId="0C86BB3D" w:rsidR="006E263D" w:rsidRDefault="006E263D" w:rsidP="006E263D">
      <w:pPr>
        <w:tabs>
          <w:tab w:val="left" w:pos="2175"/>
        </w:tabs>
      </w:pPr>
    </w:p>
    <w:p w14:paraId="17456742" w14:textId="03920F20" w:rsidR="006E263D" w:rsidRDefault="006E263D" w:rsidP="006E263D">
      <w:pPr>
        <w:pStyle w:val="Titre2"/>
      </w:pPr>
      <w:r>
        <w:lastRenderedPageBreak/>
        <w:t>Module visiteur médical :</w:t>
      </w:r>
    </w:p>
    <w:p w14:paraId="27C9CDAE" w14:textId="22BB4207" w:rsidR="006E263D" w:rsidRP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  <w:rPr>
          <w:u w:val="single"/>
        </w:rPr>
      </w:pPr>
      <w:r w:rsidRPr="006E263D">
        <w:rPr>
          <w:u w:val="single"/>
        </w:rPr>
        <w:t>Saisie des comptes-rendus de visite :</w:t>
      </w:r>
    </w:p>
    <w:p w14:paraId="04E0C26A" w14:textId="0D838713" w:rsidR="006E263D" w:rsidRDefault="006E263D" w:rsidP="006E263D">
      <w:pPr>
        <w:pStyle w:val="Paragraphedeliste"/>
        <w:tabs>
          <w:tab w:val="left" w:pos="2175"/>
        </w:tabs>
        <w:ind w:left="825"/>
      </w:pPr>
      <w:r>
        <w:rPr>
          <w:noProof/>
        </w:rPr>
        <w:drawing>
          <wp:inline distT="0" distB="0" distL="0" distR="0" wp14:anchorId="6979A6DE" wp14:editId="67D4AA4E">
            <wp:extent cx="6167763" cy="6591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27" cy="65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AAB7" w14:textId="798C1764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E6A440D" w14:textId="4C56F5A2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3F1A37DF" w14:textId="45C204AC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3F3A1107" w14:textId="35A8018E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9508014" w14:textId="7179D023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6932B9EF" w14:textId="285D9172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28A19C68" w14:textId="1AEC2133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6FC2609D" w14:textId="365FB01D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FF42BBE" w14:textId="30FFAFDF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5C0ABBAD" w14:textId="725DA9F9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E4EA807" w14:textId="1F147B3D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6FC893AC" w14:textId="4B8365C5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AE41BCC" w14:textId="6EA6AF8C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BA98B4B" w14:textId="0B5EFAFA" w:rsid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  <w:rPr>
          <w:u w:val="single"/>
        </w:rPr>
      </w:pPr>
      <w:r w:rsidRPr="006E263D">
        <w:rPr>
          <w:u w:val="single"/>
        </w:rPr>
        <w:lastRenderedPageBreak/>
        <w:t>Consultation des statistiques du travail réalisé :</w:t>
      </w:r>
    </w:p>
    <w:p w14:paraId="55CF073C" w14:textId="77777777" w:rsidR="006E263D" w:rsidRPr="006E263D" w:rsidRDefault="006E263D" w:rsidP="006E263D">
      <w:pPr>
        <w:pStyle w:val="Paragraphedeliste"/>
        <w:tabs>
          <w:tab w:val="left" w:pos="2175"/>
        </w:tabs>
        <w:ind w:left="825"/>
        <w:rPr>
          <w:u w:val="single"/>
        </w:rPr>
      </w:pPr>
    </w:p>
    <w:p w14:paraId="1B41EC21" w14:textId="144B1B3D" w:rsidR="006E263D" w:rsidRDefault="006E263D" w:rsidP="006E263D">
      <w:pPr>
        <w:pStyle w:val="Paragraphedeliste"/>
        <w:tabs>
          <w:tab w:val="left" w:pos="2175"/>
        </w:tabs>
        <w:ind w:left="825"/>
      </w:pPr>
      <w:r>
        <w:rPr>
          <w:noProof/>
        </w:rPr>
        <w:drawing>
          <wp:inline distT="0" distB="0" distL="0" distR="0" wp14:anchorId="51183651" wp14:editId="36ABA729">
            <wp:extent cx="6058157" cy="7696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52" cy="77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B4F3" w14:textId="4C138DBD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2531789C" w14:textId="716437CB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2CBD67B3" w14:textId="275F246F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080575A4" w14:textId="17A1A114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2EAD3D74" w14:textId="17FD2B82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667AD5F2" w14:textId="7AEAF4CD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22BE515D" w14:textId="4B6C847B" w:rsidR="006E263D" w:rsidRDefault="006E263D" w:rsidP="006E263D">
      <w:pPr>
        <w:pStyle w:val="Paragraphedeliste"/>
        <w:tabs>
          <w:tab w:val="left" w:pos="2175"/>
        </w:tabs>
        <w:ind w:left="825"/>
      </w:pPr>
    </w:p>
    <w:p w14:paraId="6DF45644" w14:textId="7BF36152" w:rsidR="006E263D" w:rsidRDefault="006E263D" w:rsidP="006E263D">
      <w:pPr>
        <w:pStyle w:val="Titre2"/>
      </w:pPr>
      <w:r>
        <w:lastRenderedPageBreak/>
        <w:t xml:space="preserve">Module </w:t>
      </w:r>
      <w:r>
        <w:t>délégué régional</w:t>
      </w:r>
    </w:p>
    <w:p w14:paraId="1D2344D8" w14:textId="26C03011" w:rsidR="006E263D" w:rsidRDefault="006E263D" w:rsidP="006E263D">
      <w:pPr>
        <w:pStyle w:val="Paragraphedeliste"/>
        <w:numPr>
          <w:ilvl w:val="0"/>
          <w:numId w:val="36"/>
        </w:numPr>
        <w:tabs>
          <w:tab w:val="left" w:pos="2175"/>
        </w:tabs>
      </w:pPr>
      <w:r>
        <w:rPr>
          <w:noProof/>
        </w:rPr>
        <w:t>Consultation des statistiques des visiteurs  rattaché à une région :</w:t>
      </w:r>
    </w:p>
    <w:p w14:paraId="3600D68A" w14:textId="3F54EFD5" w:rsidR="006E263D" w:rsidRDefault="006E263D" w:rsidP="006E263D">
      <w:pPr>
        <w:tabs>
          <w:tab w:val="left" w:pos="2175"/>
        </w:tabs>
        <w:ind w:left="360"/>
      </w:pPr>
    </w:p>
    <w:p w14:paraId="26B81624" w14:textId="2EC3907B" w:rsidR="006E263D" w:rsidRDefault="005453EB" w:rsidP="006E263D">
      <w:r>
        <w:rPr>
          <w:noProof/>
        </w:rPr>
        <w:drawing>
          <wp:inline distT="0" distB="0" distL="0" distR="0" wp14:anchorId="5CE22ACA" wp14:editId="57E0299E">
            <wp:extent cx="6657975" cy="32099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7A75C" wp14:editId="06F98DDA">
            <wp:extent cx="6657975" cy="28098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75B0" w14:textId="2D5DBE63" w:rsidR="006E263D" w:rsidRDefault="006E263D" w:rsidP="006E263D">
      <w:pPr>
        <w:tabs>
          <w:tab w:val="left" w:pos="2745"/>
        </w:tabs>
      </w:pPr>
      <w:r>
        <w:tab/>
      </w:r>
    </w:p>
    <w:p w14:paraId="005D9524" w14:textId="083E6DFA" w:rsidR="005453EB" w:rsidRDefault="005453EB" w:rsidP="006E263D">
      <w:pPr>
        <w:tabs>
          <w:tab w:val="left" w:pos="2745"/>
        </w:tabs>
      </w:pPr>
    </w:p>
    <w:p w14:paraId="5E0DC4B8" w14:textId="6D262D1E" w:rsidR="005453EB" w:rsidRDefault="005453EB" w:rsidP="006E263D">
      <w:pPr>
        <w:tabs>
          <w:tab w:val="left" w:pos="2745"/>
        </w:tabs>
      </w:pPr>
    </w:p>
    <w:p w14:paraId="6C9DDB3F" w14:textId="4D8D76F1" w:rsidR="005453EB" w:rsidRDefault="005453EB" w:rsidP="006E263D">
      <w:pPr>
        <w:tabs>
          <w:tab w:val="left" w:pos="2745"/>
        </w:tabs>
      </w:pPr>
    </w:p>
    <w:p w14:paraId="4718D7CA" w14:textId="5FF02433" w:rsidR="005453EB" w:rsidRDefault="005453EB" w:rsidP="006E263D">
      <w:pPr>
        <w:tabs>
          <w:tab w:val="left" w:pos="2745"/>
        </w:tabs>
      </w:pPr>
    </w:p>
    <w:p w14:paraId="1AA9B4FC" w14:textId="7CBFDA7C" w:rsidR="005453EB" w:rsidRDefault="005453EB" w:rsidP="006E263D">
      <w:pPr>
        <w:tabs>
          <w:tab w:val="left" w:pos="2745"/>
        </w:tabs>
      </w:pPr>
    </w:p>
    <w:p w14:paraId="672DCE71" w14:textId="2755FC49" w:rsidR="005453EB" w:rsidRDefault="005453EB" w:rsidP="006E263D">
      <w:pPr>
        <w:tabs>
          <w:tab w:val="left" w:pos="2745"/>
        </w:tabs>
      </w:pPr>
    </w:p>
    <w:p w14:paraId="28BC46A0" w14:textId="7AEB44DC" w:rsidR="005453EB" w:rsidRDefault="005453EB" w:rsidP="006E263D">
      <w:pPr>
        <w:tabs>
          <w:tab w:val="left" w:pos="2745"/>
        </w:tabs>
      </w:pPr>
    </w:p>
    <w:p w14:paraId="2EBDA2C2" w14:textId="58FA637C" w:rsidR="005453EB" w:rsidRDefault="005453EB" w:rsidP="006E263D">
      <w:pPr>
        <w:tabs>
          <w:tab w:val="left" w:pos="2745"/>
        </w:tabs>
      </w:pPr>
    </w:p>
    <w:p w14:paraId="18C777DF" w14:textId="15EEB3A6" w:rsidR="005453EB" w:rsidRDefault="005453EB" w:rsidP="006E263D">
      <w:pPr>
        <w:tabs>
          <w:tab w:val="left" w:pos="2745"/>
        </w:tabs>
      </w:pPr>
    </w:p>
    <w:p w14:paraId="016EAF8A" w14:textId="396D6E68" w:rsidR="005453EB" w:rsidRDefault="005453EB" w:rsidP="006E263D">
      <w:pPr>
        <w:tabs>
          <w:tab w:val="left" w:pos="2745"/>
        </w:tabs>
      </w:pPr>
    </w:p>
    <w:p w14:paraId="36316F5D" w14:textId="513A9F3F" w:rsidR="005453EB" w:rsidRDefault="005453EB" w:rsidP="006E263D">
      <w:pPr>
        <w:tabs>
          <w:tab w:val="left" w:pos="2745"/>
        </w:tabs>
      </w:pPr>
    </w:p>
    <w:p w14:paraId="231B55CE" w14:textId="31E521F1" w:rsidR="005453EB" w:rsidRDefault="005453EB" w:rsidP="005453EB">
      <w:pPr>
        <w:pStyle w:val="Titre2"/>
      </w:pPr>
      <w:r>
        <w:lastRenderedPageBreak/>
        <w:t xml:space="preserve">Module </w:t>
      </w:r>
      <w:r>
        <w:t>responsable de secteur</w:t>
      </w:r>
    </w:p>
    <w:p w14:paraId="50FC06D5" w14:textId="39971FD4" w:rsidR="005453EB" w:rsidRDefault="005453EB" w:rsidP="005453EB">
      <w:pPr>
        <w:pStyle w:val="Paragraphedeliste"/>
        <w:numPr>
          <w:ilvl w:val="0"/>
          <w:numId w:val="36"/>
        </w:numPr>
        <w:tabs>
          <w:tab w:val="left" w:pos="2745"/>
        </w:tabs>
      </w:pPr>
      <w:r>
        <w:t>Consultation des statistiques des visiteurs rattaché à un secteur :</w:t>
      </w:r>
    </w:p>
    <w:p w14:paraId="75ACCC1F" w14:textId="7784374E" w:rsidR="005453EB" w:rsidRDefault="005453EB" w:rsidP="005453EB">
      <w:pPr>
        <w:tabs>
          <w:tab w:val="left" w:pos="2745"/>
        </w:tabs>
        <w:ind w:left="360"/>
      </w:pPr>
      <w:r>
        <w:rPr>
          <w:noProof/>
        </w:rPr>
        <w:drawing>
          <wp:inline distT="0" distB="0" distL="0" distR="0" wp14:anchorId="6DF7D759" wp14:editId="32A4E4D1">
            <wp:extent cx="6657975" cy="2800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CF70D" wp14:editId="57C33990">
            <wp:extent cx="6657975" cy="32099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5D55" w14:textId="77777777" w:rsidR="005453EB" w:rsidRDefault="005453EB" w:rsidP="005453EB">
      <w:pPr>
        <w:tabs>
          <w:tab w:val="left" w:pos="2745"/>
        </w:tabs>
        <w:ind w:left="360"/>
      </w:pPr>
    </w:p>
    <w:p w14:paraId="7974D9CD" w14:textId="5CC40C7D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6820125E" w14:textId="5D7D1B99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2398B405" w14:textId="3CA5BB75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3D15420F" w14:textId="6AED0CD4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231210A9" w14:textId="4DBA9C89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0B140EA9" w14:textId="1B832989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11DD32D5" w14:textId="5DCC4F49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020A95F0" w14:textId="2907CA84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2AF0EC1E" w14:textId="74AC83B3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194556C0" w14:textId="3CAAF913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06221B4F" w14:textId="5BEEF6E1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79820CDF" w14:textId="22A475D6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1A494A1E" w14:textId="0A5F06C5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7A935BF3" w14:textId="33766690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60497A0D" w14:textId="77777777" w:rsidR="005453EB" w:rsidRDefault="005453EB" w:rsidP="005453EB">
      <w:pPr>
        <w:pStyle w:val="Paragraphedeliste"/>
        <w:tabs>
          <w:tab w:val="left" w:pos="2745"/>
        </w:tabs>
        <w:ind w:left="825"/>
      </w:pPr>
    </w:p>
    <w:p w14:paraId="1AAA1A17" w14:textId="44EAA97C" w:rsidR="005453EB" w:rsidRDefault="005453EB" w:rsidP="005453EB">
      <w:pPr>
        <w:pStyle w:val="Paragraphedeliste"/>
        <w:numPr>
          <w:ilvl w:val="0"/>
          <w:numId w:val="36"/>
        </w:numPr>
        <w:tabs>
          <w:tab w:val="left" w:pos="2745"/>
        </w:tabs>
      </w:pPr>
      <w:r>
        <w:lastRenderedPageBreak/>
        <w:t>Consultation des comptes-rendus des visiteurs :</w:t>
      </w:r>
    </w:p>
    <w:p w14:paraId="13DE78D8" w14:textId="2AB2F886" w:rsidR="005453EB" w:rsidRPr="006E263D" w:rsidRDefault="005453EB" w:rsidP="005453EB">
      <w:pPr>
        <w:tabs>
          <w:tab w:val="left" w:pos="2745"/>
        </w:tabs>
        <w:ind w:left="360"/>
      </w:pPr>
      <w:r>
        <w:rPr>
          <w:noProof/>
        </w:rPr>
        <w:drawing>
          <wp:inline distT="0" distB="0" distL="0" distR="0" wp14:anchorId="2EF4F0B7" wp14:editId="4743677E">
            <wp:extent cx="4480379" cy="8553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2" cy="855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3EB" w:rsidRPr="006E263D" w:rsidSect="008A2F76">
      <w:pgSz w:w="11906" w:h="16838" w:code="9"/>
      <w:pgMar w:top="992" w:right="851" w:bottom="709" w:left="567" w:header="425" w:footer="0" w:gutter="0"/>
      <w:pgBorders>
        <w:left w:val="dotted" w:sz="12" w:space="4" w:color="FF0000"/>
        <w:bottom w:val="dotted" w:sz="12" w:space="1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F79C6" w14:textId="77777777" w:rsidR="005E2B07" w:rsidRDefault="005E2B07">
      <w:pPr>
        <w:spacing w:before="0" w:after="0"/>
      </w:pPr>
      <w:r>
        <w:separator/>
      </w:r>
    </w:p>
  </w:endnote>
  <w:endnote w:type="continuationSeparator" w:id="0">
    <w:p w14:paraId="206FA75C" w14:textId="77777777" w:rsidR="005E2B07" w:rsidRDefault="005E2B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keley-Book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etter Gothic MT">
    <w:altName w:val="Lucida Console"/>
    <w:charset w:val="00"/>
    <w:family w:val="modern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0"/>
      <w:gridCol w:w="7606"/>
      <w:gridCol w:w="1324"/>
    </w:tblGrid>
    <w:tr w:rsidR="009C4B6D" w14:paraId="74E2D36C" w14:textId="77777777">
      <w:trPr>
        <w:trHeight w:val="413"/>
      </w:trPr>
      <w:tc>
        <w:tcPr>
          <w:tcW w:w="1770" w:type="dxa"/>
          <w:vAlign w:val="center"/>
        </w:tcPr>
        <w:p w14:paraId="58E6DD4E" w14:textId="77777777" w:rsidR="009C4B6D" w:rsidRDefault="009C4B6D">
          <w:pPr>
            <w:pStyle w:val="Pieddepage"/>
            <w:tabs>
              <w:tab w:val="clear" w:pos="9072"/>
              <w:tab w:val="right" w:pos="10773"/>
            </w:tabs>
            <w:spacing w:after="0"/>
          </w:pPr>
        </w:p>
      </w:tc>
      <w:tc>
        <w:tcPr>
          <w:tcW w:w="7606" w:type="dxa"/>
          <w:vAlign w:val="center"/>
        </w:tcPr>
        <w:p w14:paraId="4EF67CD7" w14:textId="77777777" w:rsidR="009C4B6D" w:rsidRDefault="009C4B6D">
          <w:pPr>
            <w:pStyle w:val="Pieddepage"/>
            <w:tabs>
              <w:tab w:val="clear" w:pos="9072"/>
              <w:tab w:val="right" w:pos="10773"/>
            </w:tabs>
            <w:spacing w:before="120" w:after="0"/>
            <w:jc w:val="center"/>
            <w:rPr>
              <w:rStyle w:val="Numrodepage"/>
              <w:sz w:val="18"/>
            </w:rPr>
          </w:pPr>
          <w:r>
            <w:rPr>
              <w:rStyle w:val="Numrodepage"/>
              <w:sz w:val="18"/>
            </w:rPr>
            <w:fldChar w:fldCharType="begin"/>
          </w:r>
          <w:r>
            <w:rPr>
              <w:rStyle w:val="Numrodepage"/>
              <w:sz w:val="18"/>
            </w:rPr>
            <w:instrText xml:space="preserve"> FILENAME </w:instrText>
          </w:r>
          <w:r>
            <w:rPr>
              <w:rStyle w:val="Numrodepage"/>
              <w:sz w:val="18"/>
            </w:rPr>
            <w:fldChar w:fldCharType="separate"/>
          </w:r>
          <w:r>
            <w:rPr>
              <w:rStyle w:val="Numrodepage"/>
              <w:noProof/>
              <w:sz w:val="18"/>
            </w:rPr>
            <w:t>GSB_03_SF_detaillees</w:t>
          </w:r>
          <w:r>
            <w:rPr>
              <w:rStyle w:val="Numrodepage"/>
              <w:sz w:val="18"/>
            </w:rPr>
            <w:fldChar w:fldCharType="end"/>
          </w:r>
        </w:p>
        <w:p w14:paraId="5B2D0749" w14:textId="49F05DBA" w:rsidR="009C4B6D" w:rsidRDefault="009C4B6D">
          <w:pPr>
            <w:pStyle w:val="Pieddepage"/>
            <w:tabs>
              <w:tab w:val="clear" w:pos="9072"/>
              <w:tab w:val="right" w:pos="10773"/>
            </w:tabs>
            <w:spacing w:before="120" w:after="0"/>
            <w:jc w:val="center"/>
            <w:rPr>
              <w:rStyle w:val="Numrodepage"/>
              <w:sz w:val="18"/>
            </w:rPr>
          </w:pPr>
          <w:r>
            <w:rPr>
              <w:rStyle w:val="Numrodepage"/>
              <w:sz w:val="18"/>
            </w:rPr>
            <w:t xml:space="preserve">Dernier enregistrement : </w:t>
          </w:r>
          <w:r>
            <w:rPr>
              <w:rStyle w:val="Numrodepage"/>
              <w:sz w:val="18"/>
            </w:rPr>
            <w:fldChar w:fldCharType="begin"/>
          </w:r>
          <w:r>
            <w:rPr>
              <w:rStyle w:val="Numrodepage"/>
              <w:sz w:val="18"/>
            </w:rPr>
            <w:instrText xml:space="preserve"> SAVEDATE \@ "dd/MM/yyyy HH:MM" </w:instrText>
          </w:r>
          <w:r>
            <w:rPr>
              <w:rStyle w:val="Numrodepage"/>
              <w:sz w:val="18"/>
            </w:rPr>
            <w:fldChar w:fldCharType="separate"/>
          </w:r>
          <w:r w:rsidR="00FB6D65">
            <w:rPr>
              <w:rStyle w:val="Numrodepage"/>
              <w:noProof/>
              <w:sz w:val="18"/>
            </w:rPr>
            <w:t>10/02/2020 16:02</w:t>
          </w:r>
          <w:r>
            <w:rPr>
              <w:rStyle w:val="Numrodepage"/>
              <w:sz w:val="18"/>
            </w:rPr>
            <w:fldChar w:fldCharType="end"/>
          </w:r>
        </w:p>
        <w:p w14:paraId="7D3BEE8F" w14:textId="77777777" w:rsidR="009C4B6D" w:rsidRPr="00BF1E1D" w:rsidRDefault="009C4B6D">
          <w:pPr>
            <w:pStyle w:val="Pieddepage"/>
            <w:tabs>
              <w:tab w:val="clear" w:pos="9072"/>
              <w:tab w:val="right" w:pos="10773"/>
            </w:tabs>
            <w:spacing w:before="120" w:after="0"/>
            <w:jc w:val="left"/>
            <w:rPr>
              <w:sz w:val="14"/>
            </w:rPr>
          </w:pPr>
        </w:p>
      </w:tc>
      <w:tc>
        <w:tcPr>
          <w:tcW w:w="1324" w:type="dxa"/>
          <w:vAlign w:val="center"/>
        </w:tcPr>
        <w:p w14:paraId="4B1D3B64" w14:textId="77777777" w:rsidR="009C4B6D" w:rsidRDefault="009C4B6D">
          <w:pPr>
            <w:pStyle w:val="Pieddepage"/>
            <w:tabs>
              <w:tab w:val="clear" w:pos="9072"/>
              <w:tab w:val="right" w:pos="10773"/>
            </w:tabs>
            <w:spacing w:before="40" w:after="0"/>
            <w:jc w:val="right"/>
            <w:rPr>
              <w:lang w:val="en-GB"/>
            </w:rPr>
          </w:pPr>
          <w:r>
            <w:rPr>
              <w:rStyle w:val="Numrodepage"/>
              <w:rFonts w:ascii="Trebuchet MS" w:hAnsi="Trebuchet MS"/>
              <w:sz w:val="18"/>
              <w:lang w:val="en-GB"/>
            </w:rPr>
            <w:t xml:space="preserve">page </w:t>
          </w:r>
          <w:r>
            <w:rPr>
              <w:rStyle w:val="Numrodepage"/>
              <w:rFonts w:ascii="Trebuchet MS" w:hAnsi="Trebuchet MS"/>
              <w:sz w:val="18"/>
            </w:rPr>
            <w:fldChar w:fldCharType="begin"/>
          </w:r>
          <w:r>
            <w:rPr>
              <w:rStyle w:val="Numrodepage"/>
              <w:rFonts w:ascii="Trebuchet MS" w:hAnsi="Trebuchet MS"/>
              <w:sz w:val="18"/>
              <w:lang w:val="en-GB"/>
            </w:rPr>
            <w:instrText xml:space="preserve"> PAGE </w:instrText>
          </w:r>
          <w:r>
            <w:rPr>
              <w:rStyle w:val="Numrodepage"/>
              <w:rFonts w:ascii="Trebuchet MS" w:hAnsi="Trebuchet MS"/>
              <w:sz w:val="18"/>
            </w:rPr>
            <w:fldChar w:fldCharType="separate"/>
          </w:r>
          <w:r>
            <w:rPr>
              <w:rStyle w:val="Numrodepage"/>
              <w:rFonts w:ascii="Trebuchet MS" w:hAnsi="Trebuchet MS"/>
              <w:noProof/>
              <w:sz w:val="18"/>
              <w:lang w:val="en-GB"/>
            </w:rPr>
            <w:t>16</w:t>
          </w:r>
          <w:r>
            <w:rPr>
              <w:rStyle w:val="Numrodepage"/>
              <w:rFonts w:ascii="Trebuchet MS" w:hAnsi="Trebuchet MS"/>
              <w:sz w:val="18"/>
            </w:rPr>
            <w:fldChar w:fldCharType="end"/>
          </w:r>
          <w:r>
            <w:rPr>
              <w:rStyle w:val="Numrodepage"/>
              <w:rFonts w:ascii="Trebuchet MS" w:hAnsi="Trebuchet MS"/>
              <w:sz w:val="18"/>
              <w:lang w:val="en-GB"/>
            </w:rPr>
            <w:t>/</w:t>
          </w:r>
          <w:r>
            <w:rPr>
              <w:rStyle w:val="Numrodepage"/>
              <w:rFonts w:ascii="Trebuchet MS" w:hAnsi="Trebuchet MS"/>
              <w:sz w:val="18"/>
            </w:rPr>
            <w:fldChar w:fldCharType="begin"/>
          </w:r>
          <w:r>
            <w:rPr>
              <w:rStyle w:val="Numrodepage"/>
              <w:rFonts w:ascii="Trebuchet MS" w:hAnsi="Trebuchet MS"/>
              <w:sz w:val="18"/>
              <w:lang w:val="en-GB"/>
            </w:rPr>
            <w:instrText xml:space="preserve"> NUMPAGES </w:instrText>
          </w:r>
          <w:r>
            <w:rPr>
              <w:rStyle w:val="Numrodepage"/>
              <w:rFonts w:ascii="Trebuchet MS" w:hAnsi="Trebuchet MS"/>
              <w:sz w:val="18"/>
            </w:rPr>
            <w:fldChar w:fldCharType="separate"/>
          </w:r>
          <w:r>
            <w:rPr>
              <w:rStyle w:val="Numrodepage"/>
              <w:rFonts w:ascii="Trebuchet MS" w:hAnsi="Trebuchet MS"/>
              <w:noProof/>
              <w:sz w:val="18"/>
              <w:lang w:val="en-GB"/>
            </w:rPr>
            <w:t>18</w:t>
          </w:r>
          <w:r>
            <w:rPr>
              <w:rStyle w:val="Numrodepage"/>
              <w:rFonts w:ascii="Trebuchet MS" w:hAnsi="Trebuchet MS"/>
              <w:sz w:val="18"/>
            </w:rPr>
            <w:fldChar w:fldCharType="end"/>
          </w:r>
        </w:p>
      </w:tc>
    </w:tr>
  </w:tbl>
  <w:p w14:paraId="3B88899E" w14:textId="77777777" w:rsidR="009C4B6D" w:rsidRDefault="009C4B6D">
    <w:pPr>
      <w:pStyle w:val="Pieddepage"/>
      <w:tabs>
        <w:tab w:val="clear" w:pos="9072"/>
        <w:tab w:val="right" w:pos="10773"/>
      </w:tabs>
      <w:spacing w:after="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6276C" w14:textId="77777777" w:rsidR="005E2B07" w:rsidRDefault="005E2B07">
      <w:pPr>
        <w:spacing w:before="0" w:after="0"/>
      </w:pPr>
      <w:r>
        <w:separator/>
      </w:r>
    </w:p>
  </w:footnote>
  <w:footnote w:type="continuationSeparator" w:id="0">
    <w:p w14:paraId="481478D9" w14:textId="77777777" w:rsidR="005E2B07" w:rsidRDefault="005E2B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F4315" w14:textId="77777777" w:rsidR="009C4B6D" w:rsidRDefault="009C4B6D">
    <w:pPr>
      <w:pStyle w:val="En-tte"/>
      <w:tabs>
        <w:tab w:val="clear" w:pos="9072"/>
        <w:tab w:val="right" w:pos="10773"/>
      </w:tabs>
      <w:spacing w:after="0"/>
      <w:ind w:firstLine="426"/>
      <w:jc w:val="left"/>
      <w:rPr>
        <w:lang w:val="en-GB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0D796" w14:textId="77777777" w:rsidR="009C4B6D" w:rsidRDefault="009C4B6D"/>
  <w:p w14:paraId="0D142F6F" w14:textId="77777777" w:rsidR="009C4B6D" w:rsidRDefault="009C4B6D"/>
  <w:p w14:paraId="4475AD14" w14:textId="77777777" w:rsidR="009C4B6D" w:rsidRDefault="009C4B6D"/>
  <w:p w14:paraId="120C4E94" w14:textId="77777777" w:rsidR="009C4B6D" w:rsidRDefault="009C4B6D"/>
  <w:p w14:paraId="42AFC42D" w14:textId="77777777" w:rsidR="009C4B6D" w:rsidRDefault="009C4B6D"/>
  <w:p w14:paraId="271CA723" w14:textId="77777777" w:rsidR="009C4B6D" w:rsidRDefault="009C4B6D"/>
  <w:p w14:paraId="75FBE423" w14:textId="77777777" w:rsidR="009C4B6D" w:rsidRDefault="009C4B6D"/>
  <w:p w14:paraId="2D3F0BEC" w14:textId="77777777" w:rsidR="009C4B6D" w:rsidRDefault="009C4B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2BB2B" w14:textId="77777777" w:rsidR="009C4B6D" w:rsidRDefault="009C4B6D">
    <w:pPr>
      <w:pStyle w:val="En-tte"/>
      <w:tabs>
        <w:tab w:val="clear" w:pos="9072"/>
        <w:tab w:val="right" w:pos="10773"/>
      </w:tabs>
      <w:spacing w:after="0"/>
      <w:ind w:firstLine="426"/>
      <w:jc w:val="left"/>
      <w:rPr>
        <w:lang w:val="en-GB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63A427C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2"/>
    <w:multiLevelType w:val="singleLevel"/>
    <w:tmpl w:val="BB22A73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3BAEFA04"/>
    <w:lvl w:ilvl="0">
      <w:numFmt w:val="decimal"/>
      <w:pStyle w:val="111-NormalPuceA"/>
      <w:lvlText w:val="*"/>
      <w:lvlJc w:val="left"/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5" w15:restartNumberingAfterBreak="0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6" w15:restartNumberingAfterBreak="0">
    <w:nsid w:val="0000000B"/>
    <w:multiLevelType w:val="single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7" w15:restartNumberingAfterBreak="0">
    <w:nsid w:val="02425637"/>
    <w:multiLevelType w:val="singleLevel"/>
    <w:tmpl w:val="1230FE86"/>
    <w:lvl w:ilvl="0">
      <w:start w:val="1"/>
      <w:numFmt w:val="bullet"/>
      <w:pStyle w:val="NormalIIPuce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036206D1"/>
    <w:multiLevelType w:val="hybridMultilevel"/>
    <w:tmpl w:val="83A240DC"/>
    <w:lvl w:ilvl="0" w:tplc="81EA8AD2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BF6AF918">
      <w:start w:val="1"/>
      <w:numFmt w:val="bullet"/>
      <w:pStyle w:val="1-NormalPu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8C15C8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1CA40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66F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3A7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4B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CE5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9E1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C12E2"/>
    <w:multiLevelType w:val="hybridMultilevel"/>
    <w:tmpl w:val="8662CFD2"/>
    <w:lvl w:ilvl="0" w:tplc="C1FA489A">
      <w:start w:val="1"/>
      <w:numFmt w:val="bullet"/>
      <w:pStyle w:val="111-NormalPuce"/>
      <w:lvlText w:val="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  <w:color w:val="FF6600"/>
      </w:rPr>
    </w:lvl>
    <w:lvl w:ilvl="1" w:tplc="CE3425AC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hint="default"/>
      </w:rPr>
    </w:lvl>
    <w:lvl w:ilvl="2" w:tplc="C40CA350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D95093C2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18143490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hint="default"/>
      </w:rPr>
    </w:lvl>
    <w:lvl w:ilvl="5" w:tplc="C91A64FC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9FFCEFCA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97308E40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hint="default"/>
      </w:rPr>
    </w:lvl>
    <w:lvl w:ilvl="8" w:tplc="C6E288B2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10" w15:restartNumberingAfterBreak="0">
    <w:nsid w:val="0D356E2C"/>
    <w:multiLevelType w:val="multilevel"/>
    <w:tmpl w:val="D35E33C8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8617149"/>
    <w:multiLevelType w:val="hybridMultilevel"/>
    <w:tmpl w:val="E05608BA"/>
    <w:lvl w:ilvl="0" w:tplc="B18E158A">
      <w:start w:val="1"/>
      <w:numFmt w:val="bullet"/>
      <w:pStyle w:val="1-NormalPuceE"/>
      <w:lvlText w:val=""/>
      <w:lvlJc w:val="left"/>
      <w:pPr>
        <w:tabs>
          <w:tab w:val="num" w:pos="1684"/>
        </w:tabs>
        <w:ind w:left="1324" w:hanging="360"/>
      </w:pPr>
      <w:rPr>
        <w:rFonts w:ascii="Symbol" w:hAnsi="Symbol" w:hint="default"/>
        <w:color w:val="FF6600"/>
      </w:rPr>
    </w:lvl>
    <w:lvl w:ilvl="1" w:tplc="D17629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44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ED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00B6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36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AD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E57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4489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B6CD6"/>
    <w:multiLevelType w:val="singleLevel"/>
    <w:tmpl w:val="7646EAF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ahoma" w:hAnsi="Tahoma" w:hint="default"/>
        <w:b/>
        <w:i w:val="0"/>
        <w:color w:val="FF6600"/>
        <w:sz w:val="22"/>
      </w:rPr>
    </w:lvl>
  </w:abstractNum>
  <w:abstractNum w:abstractNumId="13" w15:restartNumberingAfterBreak="0">
    <w:nsid w:val="1D31191D"/>
    <w:multiLevelType w:val="hybridMultilevel"/>
    <w:tmpl w:val="A1AE2420"/>
    <w:lvl w:ilvl="0" w:tplc="BB227E98">
      <w:start w:val="1"/>
      <w:numFmt w:val="bullet"/>
      <w:pStyle w:val="Liste2"/>
      <w:lvlText w:val="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FF6600"/>
        <w:sz w:val="16"/>
      </w:rPr>
    </w:lvl>
    <w:lvl w:ilvl="1" w:tplc="0B5C131C">
      <w:start w:val="1"/>
      <w:numFmt w:val="bullet"/>
      <w:lvlText w:val="o"/>
      <w:lvlJc w:val="left"/>
      <w:pPr>
        <w:tabs>
          <w:tab w:val="num" w:pos="1736"/>
        </w:tabs>
        <w:ind w:left="1736" w:hanging="360"/>
      </w:pPr>
      <w:rPr>
        <w:rFonts w:ascii="Courier New" w:hAnsi="Courier New" w:hint="default"/>
      </w:rPr>
    </w:lvl>
    <w:lvl w:ilvl="2" w:tplc="75640A52">
      <w:start w:val="1"/>
      <w:numFmt w:val="bullet"/>
      <w:lvlText w:val=""/>
      <w:lvlJc w:val="left"/>
      <w:pPr>
        <w:tabs>
          <w:tab w:val="num" w:pos="2456"/>
        </w:tabs>
        <w:ind w:left="2456" w:hanging="360"/>
      </w:pPr>
      <w:rPr>
        <w:rFonts w:ascii="Wingdings" w:hAnsi="Wingdings" w:hint="default"/>
      </w:rPr>
    </w:lvl>
    <w:lvl w:ilvl="3" w:tplc="70AE1B7E">
      <w:numFmt w:val="bullet"/>
      <w:pStyle w:val="ListeTableau"/>
      <w:lvlText w:val="-"/>
      <w:lvlJc w:val="left"/>
      <w:pPr>
        <w:tabs>
          <w:tab w:val="num" w:pos="3176"/>
        </w:tabs>
        <w:ind w:left="3176" w:hanging="360"/>
      </w:pPr>
      <w:rPr>
        <w:rFonts w:ascii="Times New Roman" w:eastAsia="Times New Roman" w:hAnsi="Times New Roman" w:hint="default"/>
      </w:rPr>
    </w:lvl>
    <w:lvl w:ilvl="4" w:tplc="07F47930" w:tentative="1">
      <w:start w:val="1"/>
      <w:numFmt w:val="bullet"/>
      <w:lvlText w:val="o"/>
      <w:lvlJc w:val="left"/>
      <w:pPr>
        <w:tabs>
          <w:tab w:val="num" w:pos="3896"/>
        </w:tabs>
        <w:ind w:left="3896" w:hanging="360"/>
      </w:pPr>
      <w:rPr>
        <w:rFonts w:ascii="Courier New" w:hAnsi="Courier New" w:hint="default"/>
      </w:rPr>
    </w:lvl>
    <w:lvl w:ilvl="5" w:tplc="9E9C58EC" w:tentative="1">
      <w:start w:val="1"/>
      <w:numFmt w:val="bullet"/>
      <w:lvlText w:val=""/>
      <w:lvlJc w:val="left"/>
      <w:pPr>
        <w:tabs>
          <w:tab w:val="num" w:pos="4616"/>
        </w:tabs>
        <w:ind w:left="4616" w:hanging="360"/>
      </w:pPr>
      <w:rPr>
        <w:rFonts w:ascii="Wingdings" w:hAnsi="Wingdings" w:hint="default"/>
      </w:rPr>
    </w:lvl>
    <w:lvl w:ilvl="6" w:tplc="B5D6500E" w:tentative="1">
      <w:start w:val="1"/>
      <w:numFmt w:val="bullet"/>
      <w:lvlText w:val=""/>
      <w:lvlJc w:val="left"/>
      <w:pPr>
        <w:tabs>
          <w:tab w:val="num" w:pos="5336"/>
        </w:tabs>
        <w:ind w:left="5336" w:hanging="360"/>
      </w:pPr>
      <w:rPr>
        <w:rFonts w:ascii="Symbol" w:hAnsi="Symbol" w:hint="default"/>
      </w:rPr>
    </w:lvl>
    <w:lvl w:ilvl="7" w:tplc="8A266F7A" w:tentative="1">
      <w:start w:val="1"/>
      <w:numFmt w:val="bullet"/>
      <w:lvlText w:val="o"/>
      <w:lvlJc w:val="left"/>
      <w:pPr>
        <w:tabs>
          <w:tab w:val="num" w:pos="6056"/>
        </w:tabs>
        <w:ind w:left="6056" w:hanging="360"/>
      </w:pPr>
      <w:rPr>
        <w:rFonts w:ascii="Courier New" w:hAnsi="Courier New" w:hint="default"/>
      </w:rPr>
    </w:lvl>
    <w:lvl w:ilvl="8" w:tplc="376ED590" w:tentative="1">
      <w:start w:val="1"/>
      <w:numFmt w:val="bullet"/>
      <w:lvlText w:val=""/>
      <w:lvlJc w:val="left"/>
      <w:pPr>
        <w:tabs>
          <w:tab w:val="num" w:pos="6776"/>
        </w:tabs>
        <w:ind w:left="6776" w:hanging="360"/>
      </w:pPr>
      <w:rPr>
        <w:rFonts w:ascii="Wingdings" w:hAnsi="Wingdings" w:hint="default"/>
      </w:rPr>
    </w:lvl>
  </w:abstractNum>
  <w:abstractNum w:abstractNumId="14" w15:restartNumberingAfterBreak="0">
    <w:nsid w:val="20D252C1"/>
    <w:multiLevelType w:val="hybridMultilevel"/>
    <w:tmpl w:val="3B5C940A"/>
    <w:lvl w:ilvl="0" w:tplc="CF7C4DBE">
      <w:start w:val="1"/>
      <w:numFmt w:val="bullet"/>
      <w:pStyle w:val="Liste20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CAEEAD28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8310921E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B362264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C772DF30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EBC0CDBE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94DAFFD2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E31C6D5A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9104E482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5" w15:restartNumberingAfterBreak="0">
    <w:nsid w:val="22334887"/>
    <w:multiLevelType w:val="hybridMultilevel"/>
    <w:tmpl w:val="71A2E236"/>
    <w:lvl w:ilvl="0" w:tplc="D42C5CF2">
      <w:start w:val="1"/>
      <w:numFmt w:val="bullet"/>
      <w:pStyle w:val="1-NormalPuceCcarr"/>
      <w:lvlText w:val=""/>
      <w:lvlJc w:val="left"/>
      <w:pPr>
        <w:tabs>
          <w:tab w:val="num" w:pos="1286"/>
        </w:tabs>
        <w:ind w:left="1286" w:hanging="360"/>
      </w:pPr>
      <w:rPr>
        <w:rFonts w:ascii="Webdings" w:hAnsi="Webdings" w:hint="default"/>
        <w:color w:val="FF6600"/>
        <w:sz w:val="22"/>
      </w:rPr>
    </w:lvl>
    <w:lvl w:ilvl="1" w:tplc="2E027E10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hint="default"/>
      </w:rPr>
    </w:lvl>
    <w:lvl w:ilvl="2" w:tplc="CC0C67B6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9426BBC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914C7CA4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hint="default"/>
      </w:rPr>
    </w:lvl>
    <w:lvl w:ilvl="5" w:tplc="372612D2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567E9B68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60FAD416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hint="default"/>
      </w:rPr>
    </w:lvl>
    <w:lvl w:ilvl="8" w:tplc="E684F3CC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16" w15:restartNumberingAfterBreak="0">
    <w:nsid w:val="247379FA"/>
    <w:multiLevelType w:val="singleLevel"/>
    <w:tmpl w:val="ABDA5678"/>
    <w:lvl w:ilvl="0">
      <w:start w:val="1"/>
      <w:numFmt w:val="bullet"/>
      <w:pStyle w:val="Retrait"/>
      <w:lvlText w:val=""/>
      <w:legacy w:legacy="1" w:legacySpace="0" w:legacyIndent="283"/>
      <w:lvlJc w:val="left"/>
      <w:pPr>
        <w:ind w:left="1417" w:hanging="283"/>
      </w:pPr>
      <w:rPr>
        <w:rFonts w:ascii="Symbol" w:hAnsi="Symbol" w:hint="default"/>
      </w:rPr>
    </w:lvl>
  </w:abstractNum>
  <w:abstractNum w:abstractNumId="17" w15:restartNumberingAfterBreak="0">
    <w:nsid w:val="275E071C"/>
    <w:multiLevelType w:val="hybridMultilevel"/>
    <w:tmpl w:val="352AE76A"/>
    <w:lvl w:ilvl="0" w:tplc="A00451C0">
      <w:start w:val="1"/>
      <w:numFmt w:val="bullet"/>
      <w:pStyle w:val="Puces-Retrait1"/>
      <w:lvlText w:val=""/>
      <w:lvlJc w:val="left"/>
      <w:pPr>
        <w:tabs>
          <w:tab w:val="num" w:pos="1429"/>
        </w:tabs>
        <w:ind w:left="1423" w:hanging="354"/>
      </w:pPr>
      <w:rPr>
        <w:rFonts w:ascii="Webdings" w:hAnsi="Webdings" w:hint="default"/>
        <w:color w:val="FF6600"/>
      </w:rPr>
    </w:lvl>
    <w:lvl w:ilvl="1" w:tplc="9212547C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8D5216C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556A37D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931AEBB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F9891D0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4949A7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6B8AC8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29DE8C5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10000F"/>
    <w:multiLevelType w:val="singleLevel"/>
    <w:tmpl w:val="0AE668FA"/>
    <w:lvl w:ilvl="0">
      <w:start w:val="1"/>
      <w:numFmt w:val="bullet"/>
      <w:pStyle w:val="Cons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/>
        <w:i w:val="0"/>
        <w:sz w:val="18"/>
      </w:rPr>
    </w:lvl>
  </w:abstractNum>
  <w:abstractNum w:abstractNumId="19" w15:restartNumberingAfterBreak="0">
    <w:nsid w:val="2B773DE8"/>
    <w:multiLevelType w:val="hybridMultilevel"/>
    <w:tmpl w:val="33BAC9D6"/>
    <w:lvl w:ilvl="0" w:tplc="66400592">
      <w:start w:val="1"/>
      <w:numFmt w:val="bullet"/>
      <w:pStyle w:val="11-NormalPuce"/>
      <w:lvlText w:val=""/>
      <w:lvlJc w:val="left"/>
      <w:pPr>
        <w:tabs>
          <w:tab w:val="num" w:pos="2881"/>
        </w:tabs>
        <w:ind w:left="2881" w:hanging="360"/>
      </w:pPr>
      <w:rPr>
        <w:rFonts w:ascii="Webdings" w:hAnsi="Webdings" w:hint="default"/>
        <w:color w:val="FF6600"/>
      </w:rPr>
    </w:lvl>
    <w:lvl w:ilvl="1" w:tplc="062058BC">
      <w:start w:val="1"/>
      <w:numFmt w:val="bullet"/>
      <w:lvlText w:val=""/>
      <w:lvlJc w:val="left"/>
      <w:pPr>
        <w:tabs>
          <w:tab w:val="num" w:pos="2739"/>
        </w:tabs>
        <w:ind w:left="2739" w:hanging="360"/>
      </w:pPr>
      <w:rPr>
        <w:rFonts w:ascii="Wingdings 2" w:hAnsi="Wingdings 2" w:hint="default"/>
        <w:color w:val="FF9900"/>
        <w:sz w:val="18"/>
      </w:rPr>
    </w:lvl>
    <w:lvl w:ilvl="2" w:tplc="BFAE1008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</w:rPr>
    </w:lvl>
    <w:lvl w:ilvl="3" w:tplc="736EC182" w:tentative="1">
      <w:start w:val="1"/>
      <w:numFmt w:val="bullet"/>
      <w:lvlText w:val=""/>
      <w:lvlJc w:val="left"/>
      <w:pPr>
        <w:tabs>
          <w:tab w:val="num" w:pos="4179"/>
        </w:tabs>
        <w:ind w:left="4179" w:hanging="360"/>
      </w:pPr>
      <w:rPr>
        <w:rFonts w:ascii="Symbol" w:hAnsi="Symbol" w:hint="default"/>
      </w:rPr>
    </w:lvl>
    <w:lvl w:ilvl="4" w:tplc="10B2FCD0" w:tentative="1">
      <w:start w:val="1"/>
      <w:numFmt w:val="bullet"/>
      <w:lvlText w:val="o"/>
      <w:lvlJc w:val="left"/>
      <w:pPr>
        <w:tabs>
          <w:tab w:val="num" w:pos="4899"/>
        </w:tabs>
        <w:ind w:left="4899" w:hanging="360"/>
      </w:pPr>
      <w:rPr>
        <w:rFonts w:ascii="Courier New" w:hAnsi="Courier New" w:hint="default"/>
      </w:rPr>
    </w:lvl>
    <w:lvl w:ilvl="5" w:tplc="4CEEDB64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</w:rPr>
    </w:lvl>
    <w:lvl w:ilvl="6" w:tplc="135857BC" w:tentative="1">
      <w:start w:val="1"/>
      <w:numFmt w:val="bullet"/>
      <w:lvlText w:val=""/>
      <w:lvlJc w:val="left"/>
      <w:pPr>
        <w:tabs>
          <w:tab w:val="num" w:pos="6339"/>
        </w:tabs>
        <w:ind w:left="6339" w:hanging="360"/>
      </w:pPr>
      <w:rPr>
        <w:rFonts w:ascii="Symbol" w:hAnsi="Symbol" w:hint="default"/>
      </w:rPr>
    </w:lvl>
    <w:lvl w:ilvl="7" w:tplc="1EF8893E" w:tentative="1">
      <w:start w:val="1"/>
      <w:numFmt w:val="bullet"/>
      <w:lvlText w:val="o"/>
      <w:lvlJc w:val="left"/>
      <w:pPr>
        <w:tabs>
          <w:tab w:val="num" w:pos="7059"/>
        </w:tabs>
        <w:ind w:left="7059" w:hanging="360"/>
      </w:pPr>
      <w:rPr>
        <w:rFonts w:ascii="Courier New" w:hAnsi="Courier New" w:hint="default"/>
      </w:rPr>
    </w:lvl>
    <w:lvl w:ilvl="8" w:tplc="9C22416A" w:tentative="1">
      <w:start w:val="1"/>
      <w:numFmt w:val="bullet"/>
      <w:lvlText w:val=""/>
      <w:lvlJc w:val="left"/>
      <w:pPr>
        <w:tabs>
          <w:tab w:val="num" w:pos="7779"/>
        </w:tabs>
        <w:ind w:left="7779" w:hanging="360"/>
      </w:pPr>
      <w:rPr>
        <w:rFonts w:ascii="Wingdings" w:hAnsi="Wingdings" w:hint="default"/>
      </w:rPr>
    </w:lvl>
  </w:abstractNum>
  <w:abstractNum w:abstractNumId="20" w15:restartNumberingAfterBreak="0">
    <w:nsid w:val="2DC34B22"/>
    <w:multiLevelType w:val="hybridMultilevel"/>
    <w:tmpl w:val="8110AEC4"/>
    <w:lvl w:ilvl="0" w:tplc="A4E2030A">
      <w:start w:val="1"/>
      <w:numFmt w:val="bullet"/>
      <w:pStyle w:val="11-NormalD"/>
      <w:lvlText w:val="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color w:val="FF6600"/>
        <w:sz w:val="20"/>
      </w:rPr>
    </w:lvl>
    <w:lvl w:ilvl="1" w:tplc="13C6D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527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6F8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C5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901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2D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FA61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449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86AEB"/>
    <w:multiLevelType w:val="singleLevel"/>
    <w:tmpl w:val="FD66F2DC"/>
    <w:lvl w:ilvl="0">
      <w:start w:val="1"/>
      <w:numFmt w:val="decimal"/>
      <w:pStyle w:val="Listenum"/>
      <w:lvlText w:val="%1."/>
      <w:lvlJc w:val="left"/>
      <w:pPr>
        <w:tabs>
          <w:tab w:val="num" w:pos="510"/>
        </w:tabs>
        <w:ind w:left="510" w:hanging="510"/>
      </w:pPr>
      <w:rPr>
        <w:rFonts w:ascii="Tahoma" w:hAnsi="Tahoma" w:hint="default"/>
        <w:b/>
        <w:i w:val="0"/>
        <w:color w:val="FF6600"/>
        <w:sz w:val="22"/>
      </w:rPr>
    </w:lvl>
  </w:abstractNum>
  <w:abstractNum w:abstractNumId="22" w15:restartNumberingAfterBreak="0">
    <w:nsid w:val="30F44264"/>
    <w:multiLevelType w:val="singleLevel"/>
    <w:tmpl w:val="040C0001"/>
    <w:lvl w:ilvl="0">
      <w:start w:val="1"/>
      <w:numFmt w:val="bullet"/>
      <w:pStyle w:val="tp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0C3CBA"/>
    <w:multiLevelType w:val="hybridMultilevel"/>
    <w:tmpl w:val="B87C08A6"/>
    <w:lvl w:ilvl="0" w:tplc="DEB66C6E">
      <w:start w:val="1"/>
      <w:numFmt w:val="bullet"/>
      <w:pStyle w:val="Fleche2"/>
      <w:lvlText w:val="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b w:val="0"/>
        <w:i w:val="0"/>
        <w:color w:val="0000FF"/>
        <w:sz w:val="22"/>
      </w:rPr>
    </w:lvl>
    <w:lvl w:ilvl="1" w:tplc="42B8FAE2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43BCF37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A304AA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DD0CCCC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72162AE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65A2919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6D12BCD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4149F6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4F25B05"/>
    <w:multiLevelType w:val="hybridMultilevel"/>
    <w:tmpl w:val="43FA27B4"/>
    <w:lvl w:ilvl="0" w:tplc="D30CF7DC">
      <w:start w:val="1"/>
      <w:numFmt w:val="bullet"/>
      <w:pStyle w:val="Fleche5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0000FF"/>
        <w:sz w:val="22"/>
      </w:rPr>
    </w:lvl>
    <w:lvl w:ilvl="1" w:tplc="76122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EE2B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29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FED2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0AA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49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F0D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B85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17DB1"/>
    <w:multiLevelType w:val="singleLevel"/>
    <w:tmpl w:val="7646EAF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ahoma" w:hAnsi="Tahoma" w:hint="default"/>
        <w:b/>
        <w:i w:val="0"/>
        <w:color w:val="FF6600"/>
        <w:sz w:val="22"/>
      </w:rPr>
    </w:lvl>
  </w:abstractNum>
  <w:abstractNum w:abstractNumId="26" w15:restartNumberingAfterBreak="0">
    <w:nsid w:val="40B946E0"/>
    <w:multiLevelType w:val="hybridMultilevel"/>
    <w:tmpl w:val="81F2B1A2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479B4182"/>
    <w:multiLevelType w:val="hybridMultilevel"/>
    <w:tmpl w:val="D548D08C"/>
    <w:lvl w:ilvl="0" w:tplc="2AD6D1A6">
      <w:start w:val="1"/>
      <w:numFmt w:val="bullet"/>
      <w:pStyle w:val="111-NormalPuceB"/>
      <w:lvlText w:val=""/>
      <w:lvlJc w:val="left"/>
      <w:pPr>
        <w:tabs>
          <w:tab w:val="num" w:pos="2592"/>
        </w:tabs>
        <w:ind w:left="2232" w:hanging="360"/>
      </w:pPr>
      <w:rPr>
        <w:rFonts w:ascii="Wingdings 2" w:hAnsi="Wingdings 2" w:hint="default"/>
        <w:color w:val="FF6600"/>
      </w:rPr>
    </w:lvl>
    <w:lvl w:ilvl="1" w:tplc="55C0FA92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756C217A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C33A4194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59C41A02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0CECFAD6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68261B4C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AF5CDE9C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CABC2088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28" w15:restartNumberingAfterBreak="0">
    <w:nsid w:val="49626DAD"/>
    <w:multiLevelType w:val="hybridMultilevel"/>
    <w:tmpl w:val="B1966502"/>
    <w:lvl w:ilvl="0" w:tplc="5EF8C59A">
      <w:start w:val="1"/>
      <w:numFmt w:val="bullet"/>
      <w:pStyle w:val="1111-NormalPuceA"/>
      <w:lvlText w:val=""/>
      <w:lvlJc w:val="left"/>
      <w:pPr>
        <w:tabs>
          <w:tab w:val="num" w:pos="5066"/>
        </w:tabs>
        <w:ind w:left="5066" w:hanging="360"/>
      </w:pPr>
      <w:rPr>
        <w:rFonts w:ascii="Wingdings 2" w:hAnsi="Wingdings 2" w:hint="default"/>
        <w:b w:val="0"/>
        <w:i w:val="0"/>
        <w:color w:val="FF6600"/>
        <w:sz w:val="24"/>
      </w:rPr>
    </w:lvl>
    <w:lvl w:ilvl="1" w:tplc="54444778">
      <w:start w:val="1"/>
      <w:numFmt w:val="bullet"/>
      <w:lvlText w:val="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  <w:color w:val="FF6600"/>
        <w:sz w:val="20"/>
      </w:rPr>
    </w:lvl>
    <w:lvl w:ilvl="2" w:tplc="51D847EA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27C86DF8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3C1A1DDA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hint="default"/>
      </w:rPr>
    </w:lvl>
    <w:lvl w:ilvl="5" w:tplc="848EC844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92BE25A8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F5B0FD24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hint="default"/>
      </w:rPr>
    </w:lvl>
    <w:lvl w:ilvl="8" w:tplc="0D967BF4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29" w15:restartNumberingAfterBreak="0">
    <w:nsid w:val="54297C3A"/>
    <w:multiLevelType w:val="hybridMultilevel"/>
    <w:tmpl w:val="0BAAC91C"/>
    <w:lvl w:ilvl="0" w:tplc="0A70ACDC">
      <w:start w:val="1"/>
      <w:numFmt w:val="bullet"/>
      <w:pStyle w:val="Retrait0"/>
      <w:lvlText w:val="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</w:rPr>
    </w:lvl>
    <w:lvl w:ilvl="1" w:tplc="F830E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24B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8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5C4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F4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CA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FEC1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54A9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B77DB"/>
    <w:multiLevelType w:val="singleLevel"/>
    <w:tmpl w:val="103E64B2"/>
    <w:lvl w:ilvl="0">
      <w:start w:val="10"/>
      <w:numFmt w:val="bullet"/>
      <w:pStyle w:val="Liste1"/>
      <w:lvlText w:val="-"/>
      <w:lvlJc w:val="left"/>
      <w:pPr>
        <w:tabs>
          <w:tab w:val="num" w:pos="711"/>
        </w:tabs>
        <w:ind w:left="711" w:hanging="360"/>
      </w:pPr>
      <w:rPr>
        <w:rFonts w:hint="default"/>
      </w:rPr>
    </w:lvl>
  </w:abstractNum>
  <w:abstractNum w:abstractNumId="31" w15:restartNumberingAfterBreak="0">
    <w:nsid w:val="54EF0D50"/>
    <w:multiLevelType w:val="hybridMultilevel"/>
    <w:tmpl w:val="B9E62DCE"/>
    <w:lvl w:ilvl="0" w:tplc="A7ACDF4A">
      <w:start w:val="1"/>
      <w:numFmt w:val="bullet"/>
      <w:pStyle w:val="Fleche4"/>
      <w:lvlText w:val="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b w:val="0"/>
        <w:i w:val="0"/>
        <w:color w:val="0000FF"/>
        <w:sz w:val="22"/>
      </w:rPr>
    </w:lvl>
    <w:lvl w:ilvl="1" w:tplc="9C5CDF28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hint="default"/>
      </w:rPr>
    </w:lvl>
    <w:lvl w:ilvl="2" w:tplc="A0D6AC5C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D716EF7E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4866DBD4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hint="default"/>
      </w:rPr>
    </w:lvl>
    <w:lvl w:ilvl="5" w:tplc="ECF28122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74E4AC86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93A7120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hint="default"/>
      </w:rPr>
    </w:lvl>
    <w:lvl w:ilvl="8" w:tplc="4614D202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60072854"/>
    <w:multiLevelType w:val="singleLevel"/>
    <w:tmpl w:val="B9F8F932"/>
    <w:lvl w:ilvl="0">
      <w:start w:val="1"/>
      <w:numFmt w:val="decimal"/>
      <w:pStyle w:val="Tir4"/>
      <w:lvlText w:val="%1"/>
      <w:legacy w:legacy="1" w:legacySpace="0" w:legacyIndent="283"/>
      <w:lvlJc w:val="left"/>
      <w:pPr>
        <w:ind w:left="283" w:hanging="283"/>
      </w:pPr>
    </w:lvl>
  </w:abstractNum>
  <w:abstractNum w:abstractNumId="33" w15:restartNumberingAfterBreak="0">
    <w:nsid w:val="617176D0"/>
    <w:multiLevelType w:val="hybridMultilevel"/>
    <w:tmpl w:val="BB145D82"/>
    <w:lvl w:ilvl="0" w:tplc="779030D4">
      <w:start w:val="1"/>
      <w:numFmt w:val="bullet"/>
      <w:pStyle w:val="Fleche3"/>
      <w:lvlText w:val="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b w:val="0"/>
        <w:i w:val="0"/>
        <w:color w:val="0000FF"/>
        <w:sz w:val="22"/>
      </w:rPr>
    </w:lvl>
    <w:lvl w:ilvl="1" w:tplc="B282D062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B5B69A0C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5022904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352CABC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2168E2BC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CD7C982A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24AB264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46EA161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353387F"/>
    <w:multiLevelType w:val="multilevel"/>
    <w:tmpl w:val="B17435C2"/>
    <w:lvl w:ilvl="0">
      <w:start w:val="1"/>
      <w:numFmt w:val="decimal"/>
      <w:pStyle w:val="Titre1"/>
      <w:lvlText w:val="%1"/>
      <w:lvlJc w:val="left"/>
      <w:pPr>
        <w:tabs>
          <w:tab w:val="num" w:pos="787"/>
        </w:tabs>
        <w:ind w:left="787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5681"/>
        </w:tabs>
        <w:ind w:left="5681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219"/>
        </w:tabs>
        <w:ind w:left="1219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363"/>
        </w:tabs>
        <w:ind w:left="1363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507"/>
        </w:tabs>
        <w:ind w:left="1507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651"/>
        </w:tabs>
        <w:ind w:left="1651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95"/>
        </w:tabs>
        <w:ind w:left="1795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939"/>
        </w:tabs>
        <w:ind w:left="1939" w:hanging="1584"/>
      </w:pPr>
    </w:lvl>
  </w:abstractNum>
  <w:abstractNum w:abstractNumId="35" w15:restartNumberingAfterBreak="0">
    <w:nsid w:val="68EA2586"/>
    <w:multiLevelType w:val="hybridMultilevel"/>
    <w:tmpl w:val="2D9407A4"/>
    <w:lvl w:ilvl="0" w:tplc="74D8DE8C">
      <w:start w:val="1"/>
      <w:numFmt w:val="bullet"/>
      <w:pStyle w:val="Listepuces"/>
      <w:lvlText w:val="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color w:val="FF0000"/>
      </w:rPr>
    </w:lvl>
    <w:lvl w:ilvl="1" w:tplc="4B8A4D96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FE9C42C8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EBA42C6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1DF24128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30F2259E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B20543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5492C10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D124D29E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AAA44AB"/>
    <w:multiLevelType w:val="singleLevel"/>
    <w:tmpl w:val="E4F06072"/>
    <w:lvl w:ilvl="0">
      <w:start w:val="1"/>
      <w:numFmt w:val="bullet"/>
      <w:pStyle w:val="para4traitpuce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B6B4671"/>
    <w:multiLevelType w:val="hybridMultilevel"/>
    <w:tmpl w:val="8818AC4E"/>
    <w:lvl w:ilvl="0" w:tplc="200A6AD8">
      <w:start w:val="1"/>
      <w:numFmt w:val="bullet"/>
      <w:pStyle w:val="Point3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0000FF"/>
      </w:rPr>
    </w:lvl>
    <w:lvl w:ilvl="1" w:tplc="4DFAE748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6896C4AA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55C838B4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29255CE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3CCA73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FCDF2C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3668952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882B06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C391FCE"/>
    <w:multiLevelType w:val="hybridMultilevel"/>
    <w:tmpl w:val="6F52204A"/>
    <w:lvl w:ilvl="0" w:tplc="BC4AFABA">
      <w:start w:val="1"/>
      <w:numFmt w:val="bullet"/>
      <w:lvlText w:val="-"/>
      <w:lvlJc w:val="left"/>
      <w:pPr>
        <w:tabs>
          <w:tab w:val="num" w:pos="825"/>
        </w:tabs>
        <w:ind w:left="825" w:hanging="46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5B6C"/>
    <w:multiLevelType w:val="singleLevel"/>
    <w:tmpl w:val="7646EAF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ahoma" w:hAnsi="Tahoma" w:hint="default"/>
        <w:b/>
        <w:i w:val="0"/>
        <w:color w:val="FF6600"/>
        <w:sz w:val="22"/>
      </w:rPr>
    </w:lvl>
  </w:abstractNum>
  <w:abstractNum w:abstractNumId="40" w15:restartNumberingAfterBreak="0">
    <w:nsid w:val="70537258"/>
    <w:multiLevelType w:val="multilevel"/>
    <w:tmpl w:val="A8787E0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2C66B46"/>
    <w:multiLevelType w:val="singleLevel"/>
    <w:tmpl w:val="040C0001"/>
    <w:lvl w:ilvl="0">
      <w:start w:val="1"/>
      <w:numFmt w:val="bullet"/>
      <w:pStyle w:val="tp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9D652CB"/>
    <w:multiLevelType w:val="hybridMultilevel"/>
    <w:tmpl w:val="F2F6532C"/>
    <w:lvl w:ilvl="0" w:tplc="0DD4D0C4">
      <w:start w:val="1"/>
      <w:numFmt w:val="bullet"/>
      <w:lvlText w:val=""/>
      <w:lvlJc w:val="left"/>
      <w:pPr>
        <w:tabs>
          <w:tab w:val="num" w:pos="3563"/>
        </w:tabs>
        <w:ind w:left="3563" w:hanging="360"/>
      </w:pPr>
      <w:rPr>
        <w:rFonts w:ascii="Wingdings 2" w:hAnsi="Wingdings 2" w:hint="default"/>
        <w:color w:val="FF9900"/>
      </w:rPr>
    </w:lvl>
    <w:lvl w:ilvl="1" w:tplc="7B724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7E4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4A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80B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CE6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685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226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D4D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E3214"/>
    <w:multiLevelType w:val="hybridMultilevel"/>
    <w:tmpl w:val="48C2CF14"/>
    <w:lvl w:ilvl="0" w:tplc="FF94731E">
      <w:start w:val="1"/>
      <w:numFmt w:val="bullet"/>
      <w:pStyle w:val="11-NormalPuce0"/>
      <w:lvlText w:val="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FF6600"/>
      </w:rPr>
    </w:lvl>
    <w:lvl w:ilvl="1" w:tplc="DD48988C">
      <w:numFmt w:val="bullet"/>
      <w:lvlText w:val="-"/>
      <w:lvlJc w:val="left"/>
      <w:pPr>
        <w:tabs>
          <w:tab w:val="num" w:pos="1902"/>
        </w:tabs>
        <w:ind w:left="1902" w:hanging="360"/>
      </w:pPr>
      <w:rPr>
        <w:rFonts w:ascii="Times New Roman" w:eastAsia="Times New Roman" w:hAnsi="Times New Roman" w:cs="Times New Roman" w:hint="default"/>
      </w:rPr>
    </w:lvl>
    <w:lvl w:ilvl="2" w:tplc="C7BC1EEE">
      <w:start w:val="1"/>
      <w:numFmt w:val="bullet"/>
      <w:lvlText w:val=""/>
      <w:lvlJc w:val="left"/>
      <w:pPr>
        <w:tabs>
          <w:tab w:val="num" w:pos="2622"/>
        </w:tabs>
        <w:ind w:left="2622" w:hanging="360"/>
      </w:pPr>
      <w:rPr>
        <w:rFonts w:ascii="Wingdings" w:hAnsi="Wingdings" w:hint="default"/>
      </w:rPr>
    </w:lvl>
    <w:lvl w:ilvl="3" w:tplc="140679B4" w:tentative="1">
      <w:start w:val="1"/>
      <w:numFmt w:val="bullet"/>
      <w:lvlText w:val=""/>
      <w:lvlJc w:val="left"/>
      <w:pPr>
        <w:tabs>
          <w:tab w:val="num" w:pos="3342"/>
        </w:tabs>
        <w:ind w:left="3342" w:hanging="360"/>
      </w:pPr>
      <w:rPr>
        <w:rFonts w:ascii="Symbol" w:hAnsi="Symbol" w:hint="default"/>
      </w:rPr>
    </w:lvl>
    <w:lvl w:ilvl="4" w:tplc="4E7C535A" w:tentative="1">
      <w:start w:val="1"/>
      <w:numFmt w:val="bullet"/>
      <w:lvlText w:val="o"/>
      <w:lvlJc w:val="left"/>
      <w:pPr>
        <w:tabs>
          <w:tab w:val="num" w:pos="4062"/>
        </w:tabs>
        <w:ind w:left="4062" w:hanging="360"/>
      </w:pPr>
      <w:rPr>
        <w:rFonts w:ascii="Courier New" w:hAnsi="Courier New" w:hint="default"/>
      </w:rPr>
    </w:lvl>
    <w:lvl w:ilvl="5" w:tplc="1400881C" w:tentative="1">
      <w:start w:val="1"/>
      <w:numFmt w:val="bullet"/>
      <w:lvlText w:val=""/>
      <w:lvlJc w:val="left"/>
      <w:pPr>
        <w:tabs>
          <w:tab w:val="num" w:pos="4782"/>
        </w:tabs>
        <w:ind w:left="4782" w:hanging="360"/>
      </w:pPr>
      <w:rPr>
        <w:rFonts w:ascii="Wingdings" w:hAnsi="Wingdings" w:hint="default"/>
      </w:rPr>
    </w:lvl>
    <w:lvl w:ilvl="6" w:tplc="13FCF436" w:tentative="1">
      <w:start w:val="1"/>
      <w:numFmt w:val="bullet"/>
      <w:lvlText w:val=""/>
      <w:lvlJc w:val="left"/>
      <w:pPr>
        <w:tabs>
          <w:tab w:val="num" w:pos="5502"/>
        </w:tabs>
        <w:ind w:left="5502" w:hanging="360"/>
      </w:pPr>
      <w:rPr>
        <w:rFonts w:ascii="Symbol" w:hAnsi="Symbol" w:hint="default"/>
      </w:rPr>
    </w:lvl>
    <w:lvl w:ilvl="7" w:tplc="3C3C333E" w:tentative="1">
      <w:start w:val="1"/>
      <w:numFmt w:val="bullet"/>
      <w:lvlText w:val="o"/>
      <w:lvlJc w:val="left"/>
      <w:pPr>
        <w:tabs>
          <w:tab w:val="num" w:pos="6222"/>
        </w:tabs>
        <w:ind w:left="6222" w:hanging="360"/>
      </w:pPr>
      <w:rPr>
        <w:rFonts w:ascii="Courier New" w:hAnsi="Courier New" w:hint="default"/>
      </w:rPr>
    </w:lvl>
    <w:lvl w:ilvl="8" w:tplc="3AA0669C" w:tentative="1">
      <w:start w:val="1"/>
      <w:numFmt w:val="bullet"/>
      <w:lvlText w:val=""/>
      <w:lvlJc w:val="left"/>
      <w:pPr>
        <w:tabs>
          <w:tab w:val="num" w:pos="6942"/>
        </w:tabs>
        <w:ind w:left="694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30"/>
  </w:num>
  <w:num w:numId="4">
    <w:abstractNumId w:val="22"/>
  </w:num>
  <w:num w:numId="5">
    <w:abstractNumId w:val="41"/>
  </w:num>
  <w:num w:numId="6">
    <w:abstractNumId w:val="0"/>
  </w:num>
  <w:num w:numId="7">
    <w:abstractNumId w:val="8"/>
  </w:num>
  <w:num w:numId="8">
    <w:abstractNumId w:val="19"/>
  </w:num>
  <w:num w:numId="9">
    <w:abstractNumId w:val="13"/>
  </w:num>
  <w:num w:numId="10">
    <w:abstractNumId w:val="14"/>
  </w:num>
  <w:num w:numId="11">
    <w:abstractNumId w:val="32"/>
  </w:num>
  <w:num w:numId="12">
    <w:abstractNumId w:val="21"/>
  </w:num>
  <w:num w:numId="13">
    <w:abstractNumId w:val="27"/>
  </w:num>
  <w:num w:numId="14">
    <w:abstractNumId w:val="9"/>
  </w:num>
  <w:num w:numId="15">
    <w:abstractNumId w:val="43"/>
  </w:num>
  <w:num w:numId="16">
    <w:abstractNumId w:val="15"/>
  </w:num>
  <w:num w:numId="17">
    <w:abstractNumId w:val="33"/>
  </w:num>
  <w:num w:numId="18">
    <w:abstractNumId w:val="31"/>
  </w:num>
  <w:num w:numId="19">
    <w:abstractNumId w:val="37"/>
  </w:num>
  <w:num w:numId="20">
    <w:abstractNumId w:val="34"/>
  </w:num>
  <w:num w:numId="21">
    <w:abstractNumId w:val="18"/>
  </w:num>
  <w:num w:numId="22">
    <w:abstractNumId w:val="20"/>
  </w:num>
  <w:num w:numId="23">
    <w:abstractNumId w:val="2"/>
    <w:lvlOverride w:ilvl="0">
      <w:lvl w:ilvl="0">
        <w:start w:val="1"/>
        <w:numFmt w:val="bullet"/>
        <w:pStyle w:val="111-NormalPuceA"/>
        <w:lvlText w:val=""/>
        <w:lvlJc w:val="left"/>
        <w:pPr>
          <w:tabs>
            <w:tab w:val="num" w:pos="1071"/>
          </w:tabs>
          <w:ind w:left="634" w:hanging="283"/>
        </w:pPr>
        <w:rPr>
          <w:rFonts w:ascii="Wingdings 2" w:hAnsi="Wingdings 2" w:hint="default"/>
          <w:color w:val="FF9900"/>
        </w:rPr>
      </w:lvl>
    </w:lvlOverride>
  </w:num>
  <w:num w:numId="24">
    <w:abstractNumId w:val="42"/>
  </w:num>
  <w:num w:numId="25">
    <w:abstractNumId w:val="28"/>
  </w:num>
  <w:num w:numId="26">
    <w:abstractNumId w:val="11"/>
  </w:num>
  <w:num w:numId="27">
    <w:abstractNumId w:val="23"/>
  </w:num>
  <w:num w:numId="28">
    <w:abstractNumId w:val="24"/>
  </w:num>
  <w:num w:numId="29">
    <w:abstractNumId w:val="7"/>
  </w:num>
  <w:num w:numId="30">
    <w:abstractNumId w:val="36"/>
  </w:num>
  <w:num w:numId="31">
    <w:abstractNumId w:val="16"/>
  </w:num>
  <w:num w:numId="32">
    <w:abstractNumId w:val="29"/>
  </w:num>
  <w:num w:numId="33">
    <w:abstractNumId w:val="17"/>
  </w:num>
  <w:num w:numId="34">
    <w:abstractNumId w:val="25"/>
    <w:lvlOverride w:ilvl="0">
      <w:startOverride w:val="1"/>
    </w:lvlOverride>
  </w:num>
  <w:num w:numId="35">
    <w:abstractNumId w:val="8"/>
  </w:num>
  <w:num w:numId="36">
    <w:abstractNumId w:val="38"/>
  </w:num>
  <w:num w:numId="37">
    <w:abstractNumId w:val="39"/>
  </w:num>
  <w:num w:numId="38">
    <w:abstractNumId w:val="12"/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34"/>
  </w:num>
  <w:num w:numId="47">
    <w:abstractNumId w:val="34"/>
  </w:num>
  <w:num w:numId="48">
    <w:abstractNumId w:val="34"/>
  </w:num>
  <w:num w:numId="49">
    <w:abstractNumId w:val="34"/>
  </w:num>
  <w:num w:numId="50">
    <w:abstractNumId w:val="26"/>
  </w:num>
  <w:num w:numId="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0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nick, MONTFORT">
    <w15:presenceInfo w15:providerId="AD" w15:userId="S::amontfort@estran-brest.education::30cfbfd6-42da-4f48-b93e-5372edf8fa25"/>
  </w15:person>
  <w15:person w15:author="annick">
    <w15:presenceInfo w15:providerId="None" w15:userId="an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F40"/>
    <w:rsid w:val="00032412"/>
    <w:rsid w:val="000472A8"/>
    <w:rsid w:val="00050149"/>
    <w:rsid w:val="000C7CD6"/>
    <w:rsid w:val="000D797F"/>
    <w:rsid w:val="000E4133"/>
    <w:rsid w:val="00145AB6"/>
    <w:rsid w:val="0018512B"/>
    <w:rsid w:val="0019740B"/>
    <w:rsid w:val="00241353"/>
    <w:rsid w:val="002C0FB9"/>
    <w:rsid w:val="002C155C"/>
    <w:rsid w:val="002C4F57"/>
    <w:rsid w:val="002E3A1B"/>
    <w:rsid w:val="002E52B8"/>
    <w:rsid w:val="0031026B"/>
    <w:rsid w:val="00332CC4"/>
    <w:rsid w:val="003B0FBD"/>
    <w:rsid w:val="003C3ADF"/>
    <w:rsid w:val="004C022A"/>
    <w:rsid w:val="004D14CE"/>
    <w:rsid w:val="004D306F"/>
    <w:rsid w:val="004D604F"/>
    <w:rsid w:val="0050481C"/>
    <w:rsid w:val="00542745"/>
    <w:rsid w:val="005453EB"/>
    <w:rsid w:val="00572962"/>
    <w:rsid w:val="00590B1B"/>
    <w:rsid w:val="005C154E"/>
    <w:rsid w:val="005D2EEA"/>
    <w:rsid w:val="005E2B07"/>
    <w:rsid w:val="00603351"/>
    <w:rsid w:val="00623EE6"/>
    <w:rsid w:val="00675D85"/>
    <w:rsid w:val="0069479D"/>
    <w:rsid w:val="006A4F46"/>
    <w:rsid w:val="006C2F40"/>
    <w:rsid w:val="006D6564"/>
    <w:rsid w:val="006E263D"/>
    <w:rsid w:val="006F6E38"/>
    <w:rsid w:val="00766FFE"/>
    <w:rsid w:val="007675F1"/>
    <w:rsid w:val="0077309B"/>
    <w:rsid w:val="00775B4F"/>
    <w:rsid w:val="00775BD3"/>
    <w:rsid w:val="007B6C8C"/>
    <w:rsid w:val="007D3858"/>
    <w:rsid w:val="007F7226"/>
    <w:rsid w:val="00891EF3"/>
    <w:rsid w:val="008A2F76"/>
    <w:rsid w:val="008D33CE"/>
    <w:rsid w:val="00907BCA"/>
    <w:rsid w:val="00917C38"/>
    <w:rsid w:val="00955475"/>
    <w:rsid w:val="0095739B"/>
    <w:rsid w:val="00963231"/>
    <w:rsid w:val="00980BE7"/>
    <w:rsid w:val="0098419B"/>
    <w:rsid w:val="009C4B6D"/>
    <w:rsid w:val="009C50D9"/>
    <w:rsid w:val="009D0323"/>
    <w:rsid w:val="00A144E6"/>
    <w:rsid w:val="00A76A4E"/>
    <w:rsid w:val="00AC5D40"/>
    <w:rsid w:val="00B01DA4"/>
    <w:rsid w:val="00B1635B"/>
    <w:rsid w:val="00B24063"/>
    <w:rsid w:val="00B25995"/>
    <w:rsid w:val="00B42D8B"/>
    <w:rsid w:val="00B54D36"/>
    <w:rsid w:val="00B83C1B"/>
    <w:rsid w:val="00B84313"/>
    <w:rsid w:val="00B8733D"/>
    <w:rsid w:val="00B95138"/>
    <w:rsid w:val="00BA52BD"/>
    <w:rsid w:val="00BB0060"/>
    <w:rsid w:val="00BB2693"/>
    <w:rsid w:val="00BC01B7"/>
    <w:rsid w:val="00BD0CFC"/>
    <w:rsid w:val="00BF1E1D"/>
    <w:rsid w:val="00C40BC8"/>
    <w:rsid w:val="00CA7FFE"/>
    <w:rsid w:val="00CD5A89"/>
    <w:rsid w:val="00D261F1"/>
    <w:rsid w:val="00D536F0"/>
    <w:rsid w:val="00D675D4"/>
    <w:rsid w:val="00D936B2"/>
    <w:rsid w:val="00DA7A62"/>
    <w:rsid w:val="00DB624E"/>
    <w:rsid w:val="00DE40C0"/>
    <w:rsid w:val="00DF70F9"/>
    <w:rsid w:val="00E03B9A"/>
    <w:rsid w:val="00E2033F"/>
    <w:rsid w:val="00E273A2"/>
    <w:rsid w:val="00F60287"/>
    <w:rsid w:val="00F9466D"/>
    <w:rsid w:val="00FB6D65"/>
    <w:rsid w:val="00FD797D"/>
    <w:rsid w:val="00FE3ED9"/>
    <w:rsid w:val="3A4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1B41001"/>
  <w15:docId w15:val="{2FC75F63-C24F-44EF-8724-9DC1EA51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12"/>
    <w:pPr>
      <w:spacing w:before="60" w:after="60"/>
      <w:jc w:val="both"/>
    </w:pPr>
    <w:rPr>
      <w:sz w:val="22"/>
    </w:rPr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qFormat/>
    <w:rsid w:val="009C50D9"/>
    <w:pPr>
      <w:keepNext/>
      <w:pageBreakBefore/>
      <w:numPr>
        <w:numId w:val="20"/>
      </w:numPr>
      <w:pBdr>
        <w:left w:val="dotted" w:sz="6" w:space="4" w:color="auto"/>
        <w:bottom w:val="dotted" w:sz="6" w:space="1" w:color="auto"/>
      </w:pBdr>
      <w:shd w:val="clear" w:color="auto" w:fill="E6E6E6"/>
      <w:spacing w:after="240"/>
      <w:jc w:val="left"/>
      <w:outlineLvl w:val="0"/>
    </w:pPr>
    <w:rPr>
      <w:rFonts w:ascii="Trebuchet MS" w:hAnsi="Trebuchet MS"/>
      <w:b/>
      <w:smallCaps/>
      <w:spacing w:val="40"/>
      <w:sz w:val="36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qFormat/>
    <w:rsid w:val="009C50D9"/>
    <w:pPr>
      <w:keepNext/>
      <w:numPr>
        <w:ilvl w:val="1"/>
        <w:numId w:val="20"/>
      </w:numPr>
      <w:pBdr>
        <w:bottom w:val="dotted" w:sz="6" w:space="1" w:color="auto"/>
      </w:pBdr>
      <w:spacing w:before="360" w:after="240"/>
      <w:jc w:val="left"/>
      <w:outlineLvl w:val="1"/>
    </w:pPr>
    <w:rPr>
      <w:rFonts w:ascii="Trebuchet MS" w:eastAsia="MS Mincho" w:hAnsi="Trebuchet MS"/>
      <w:smallCaps/>
      <w:spacing w:val="30"/>
      <w:sz w:val="32"/>
    </w:rPr>
  </w:style>
  <w:style w:type="paragraph" w:styleId="Titre3">
    <w:name w:val="heading 3"/>
    <w:aliases w:val="Heading 3,Titre 31,t3.T3,l3,CT,3,SubSect,Point,Titre 3 times,Level 1 - 1,t3,3rd level,heading 3,Titre 3 SQ,T3,Heading 31,Heading 32,Heading 33,Heading 311,Heading 321,GSA3,h3,Level 1 - 11,l31,CT1,31,t31,3rd level1,H31,heading 31,Titre 3 SQ1,T31"/>
    <w:basedOn w:val="Normal"/>
    <w:next w:val="Normal"/>
    <w:qFormat/>
    <w:rsid w:val="00032412"/>
    <w:pPr>
      <w:keepNext/>
      <w:numPr>
        <w:ilvl w:val="2"/>
        <w:numId w:val="20"/>
      </w:numPr>
      <w:tabs>
        <w:tab w:val="clear" w:pos="5681"/>
        <w:tab w:val="num" w:pos="1276"/>
      </w:tabs>
      <w:spacing w:before="200" w:after="200"/>
      <w:ind w:left="1077"/>
      <w:jc w:val="left"/>
      <w:outlineLvl w:val="2"/>
    </w:pPr>
    <w:rPr>
      <w:rFonts w:ascii="Trebuchet MS" w:hAnsi="Trebuchet MS"/>
      <w:b/>
      <w:i/>
      <w:smallCaps/>
      <w:spacing w:val="20"/>
      <w:sz w:val="28"/>
    </w:rPr>
  </w:style>
  <w:style w:type="paragraph" w:styleId="Titre4">
    <w:name w:val="heading 4"/>
    <w:aliases w:val="Sub-Minor,Level 2 - a,l4,I4,H1,4th level,H4,T4,Map Title,C_4,Propale Titre 4,h4,chapitre 1.1.1.1,dash,d,Titre niveau 4,Titre 41,t4.T4,niveau 2,(Shift Ctrl 4),Contrat 4,t4,Titre 4 SQ,t4.T4.Titre 4,Ref Heading 1,rh1,Heading sql,First Subheading,L4"/>
    <w:basedOn w:val="Normal"/>
    <w:next w:val="Normal"/>
    <w:qFormat/>
    <w:rsid w:val="00032412"/>
    <w:pPr>
      <w:keepNext/>
      <w:numPr>
        <w:ilvl w:val="3"/>
        <w:numId w:val="20"/>
      </w:numPr>
      <w:spacing w:before="240" w:after="240"/>
      <w:ind w:hanging="862"/>
      <w:outlineLvl w:val="3"/>
    </w:pPr>
    <w:rPr>
      <w:rFonts w:ascii="Trebuchet MS" w:hAnsi="Trebuchet MS"/>
      <w:b/>
      <w:i/>
      <w:smallCaps/>
    </w:rPr>
  </w:style>
  <w:style w:type="paragraph" w:styleId="Titre5">
    <w:name w:val="heading 5"/>
    <w:aliases w:val="Article,Roman list,Level 3 - i,H5,Level 3 - i1,H51,Level 3 - i2,H52,Block Label,C_5"/>
    <w:basedOn w:val="Normal"/>
    <w:next w:val="Normal"/>
    <w:qFormat/>
    <w:rsid w:val="00032412"/>
    <w:pPr>
      <w:numPr>
        <w:ilvl w:val="4"/>
        <w:numId w:val="20"/>
      </w:numPr>
      <w:spacing w:before="240" w:after="120"/>
      <w:ind w:left="1366" w:hanging="1009"/>
      <w:outlineLvl w:val="4"/>
    </w:pPr>
    <w:rPr>
      <w:b/>
      <w:i/>
    </w:rPr>
  </w:style>
  <w:style w:type="paragraph" w:styleId="Titre6">
    <w:name w:val="heading 6"/>
    <w:aliases w:val="Annexe 1,Legal Level 1.,H6,Annexe,Ref Heading 3,rh3,Ref Heading 31,rh31,H61,h6,Third Subheading,Bullet list,Alinéa"/>
    <w:basedOn w:val="Normal"/>
    <w:next w:val="Normal"/>
    <w:qFormat/>
    <w:rsid w:val="00032412"/>
    <w:pPr>
      <w:numPr>
        <w:ilvl w:val="5"/>
        <w:numId w:val="20"/>
      </w:numPr>
      <w:spacing w:before="240"/>
      <w:outlineLvl w:val="5"/>
    </w:pPr>
    <w:rPr>
      <w:b/>
    </w:rPr>
  </w:style>
  <w:style w:type="paragraph" w:styleId="Titre7">
    <w:name w:val="heading 7"/>
    <w:aliases w:val="Legal Level 1.1.,H7,Heading 7,letter list,lettered list"/>
    <w:basedOn w:val="Normal"/>
    <w:next w:val="Normal"/>
    <w:qFormat/>
    <w:rsid w:val="00032412"/>
    <w:pPr>
      <w:numPr>
        <w:ilvl w:val="6"/>
        <w:numId w:val="20"/>
      </w:numPr>
      <w:spacing w:before="240"/>
      <w:outlineLvl w:val="6"/>
    </w:pPr>
  </w:style>
  <w:style w:type="paragraph" w:styleId="Titre8">
    <w:name w:val="heading 8"/>
    <w:aliases w:val="Annexe3"/>
    <w:basedOn w:val="Normal"/>
    <w:next w:val="Normal"/>
    <w:qFormat/>
    <w:rsid w:val="00032412"/>
    <w:pPr>
      <w:numPr>
        <w:ilvl w:val="7"/>
        <w:numId w:val="20"/>
      </w:numPr>
      <w:spacing w:before="240"/>
      <w:outlineLvl w:val="7"/>
    </w:pPr>
    <w:rPr>
      <w:i/>
    </w:rPr>
  </w:style>
  <w:style w:type="paragraph" w:styleId="Titre9">
    <w:name w:val="heading 9"/>
    <w:aliases w:val="Annexe4,Legal Level 1.1.1.1.,Titre 10,Heading 9,Annexe 3"/>
    <w:basedOn w:val="Normal"/>
    <w:next w:val="Normal"/>
    <w:qFormat/>
    <w:rsid w:val="00032412"/>
    <w:pPr>
      <w:numPr>
        <w:ilvl w:val="8"/>
        <w:numId w:val="20"/>
      </w:numPr>
      <w:spacing w:before="240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t pied de page"/>
    <w:basedOn w:val="Normal"/>
    <w:rsid w:val="0003241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3241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32412"/>
  </w:style>
  <w:style w:type="paragraph" w:styleId="Textebrut">
    <w:name w:val="Plain Text"/>
    <w:basedOn w:val="Normal"/>
    <w:rsid w:val="00032412"/>
    <w:rPr>
      <w:rFonts w:ascii="Courier New" w:hAnsi="Courier New"/>
    </w:rPr>
  </w:style>
  <w:style w:type="paragraph" w:styleId="Retraitcorpsdetexte">
    <w:name w:val="Body Text Indent"/>
    <w:basedOn w:val="Normal"/>
    <w:rsid w:val="00032412"/>
    <w:rPr>
      <w:rFonts w:eastAsia="MS Mincho"/>
    </w:rPr>
  </w:style>
  <w:style w:type="paragraph" w:styleId="Listepuces">
    <w:name w:val="List Bullet"/>
    <w:basedOn w:val="Normal"/>
    <w:rsid w:val="00032412"/>
    <w:pPr>
      <w:numPr>
        <w:numId w:val="1"/>
      </w:numPr>
      <w:tabs>
        <w:tab w:val="clear" w:pos="3479"/>
        <w:tab w:val="left" w:pos="1276"/>
      </w:tabs>
      <w:ind w:left="1276" w:hanging="425"/>
    </w:pPr>
    <w:rPr>
      <w:rFonts w:eastAsia="MS Mincho"/>
    </w:rPr>
  </w:style>
  <w:style w:type="paragraph" w:customStyle="1" w:styleId="111-NormalPuceA">
    <w:name w:val="111 - NormalPuce A"/>
    <w:basedOn w:val="Listecontinue5"/>
    <w:autoRedefine/>
    <w:rsid w:val="00032412"/>
    <w:pPr>
      <w:numPr>
        <w:numId w:val="23"/>
      </w:numPr>
      <w:autoSpaceDE w:val="0"/>
      <w:autoSpaceDN w:val="0"/>
      <w:spacing w:after="60"/>
      <w:ind w:left="1418" w:hanging="454"/>
    </w:pPr>
  </w:style>
  <w:style w:type="paragraph" w:styleId="Listecontinue5">
    <w:name w:val="List Continue 5"/>
    <w:basedOn w:val="Normal"/>
    <w:rsid w:val="00032412"/>
    <w:pPr>
      <w:spacing w:after="120"/>
      <w:ind w:left="1415"/>
    </w:pPr>
  </w:style>
  <w:style w:type="paragraph" w:styleId="NormalWeb">
    <w:name w:val="Normal (Web)"/>
    <w:basedOn w:val="Normal"/>
    <w:rsid w:val="00032412"/>
    <w:pPr>
      <w:spacing w:before="100" w:beforeAutospacing="1" w:after="100" w:afterAutospacing="1"/>
      <w:jc w:val="left"/>
    </w:pPr>
    <w:rPr>
      <w:color w:val="000000"/>
    </w:rPr>
  </w:style>
  <w:style w:type="character" w:customStyle="1" w:styleId="lettrine1">
    <w:name w:val="lettrine1"/>
    <w:basedOn w:val="Policepardfaut"/>
    <w:rsid w:val="00032412"/>
    <w:rPr>
      <w:rFonts w:ascii="Verdana" w:hAnsi="Verdana" w:hint="default"/>
      <w:i w:val="0"/>
      <w:color w:val="FF0066"/>
      <w:spacing w:val="419"/>
      <w:sz w:val="45"/>
    </w:rPr>
  </w:style>
  <w:style w:type="character" w:customStyle="1" w:styleId="verdtxtref1">
    <w:name w:val="verdtxtref1"/>
    <w:basedOn w:val="Policepardfaut"/>
    <w:rsid w:val="00032412"/>
    <w:rPr>
      <w:rFonts w:ascii="Verdana" w:hAnsi="Verdana" w:hint="default"/>
      <w:spacing w:val="240"/>
      <w:sz w:val="20"/>
    </w:rPr>
  </w:style>
  <w:style w:type="paragraph" w:customStyle="1" w:styleId="Enum1">
    <w:name w:val="Enum 1"/>
    <w:basedOn w:val="Normal"/>
    <w:autoRedefine/>
    <w:rsid w:val="00032412"/>
    <w:pPr>
      <w:keepNext/>
      <w:spacing w:before="240" w:after="0"/>
      <w:ind w:left="993"/>
      <w:jc w:val="left"/>
    </w:pPr>
    <w:rPr>
      <w:rFonts w:ascii="Palatino Linotype" w:hAnsi="Palatino Linotype"/>
      <w:color w:val="FF6600"/>
      <w:u w:val="single"/>
    </w:rPr>
  </w:style>
  <w:style w:type="paragraph" w:styleId="Normalcentr">
    <w:name w:val="Block Text"/>
    <w:basedOn w:val="Normal"/>
    <w:rsid w:val="00032412"/>
    <w:pPr>
      <w:ind w:left="1774" w:right="-2"/>
      <w:jc w:val="left"/>
    </w:pPr>
  </w:style>
  <w:style w:type="character" w:styleId="Lienhypertexte">
    <w:name w:val="Hyperlink"/>
    <w:basedOn w:val="Policepardfaut"/>
    <w:uiPriority w:val="99"/>
    <w:rsid w:val="00032412"/>
    <w:rPr>
      <w:color w:val="0000FF"/>
      <w:u w:val="single"/>
    </w:rPr>
  </w:style>
  <w:style w:type="paragraph" w:customStyle="1" w:styleId="cr">
    <w:name w:val="cr"/>
    <w:basedOn w:val="Normal"/>
    <w:rsid w:val="00032412"/>
    <w:pPr>
      <w:spacing w:after="240" w:line="240" w:lineRule="atLeast"/>
      <w:ind w:left="352"/>
    </w:pPr>
  </w:style>
  <w:style w:type="paragraph" w:styleId="TM1">
    <w:name w:val="toc 1"/>
    <w:basedOn w:val="Normal"/>
    <w:next w:val="Normal"/>
    <w:autoRedefine/>
    <w:uiPriority w:val="39"/>
    <w:rsid w:val="00DF70F9"/>
    <w:pPr>
      <w:tabs>
        <w:tab w:val="left" w:pos="330"/>
        <w:tab w:val="right" w:leader="dot" w:pos="10478"/>
      </w:tabs>
      <w:spacing w:before="360" w:after="360"/>
      <w:jc w:val="left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rsid w:val="00032412"/>
    <w:pPr>
      <w:spacing w:before="0" w:after="0"/>
      <w:jc w:val="left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rsid w:val="00032412"/>
    <w:pPr>
      <w:spacing w:before="0" w:after="0"/>
      <w:jc w:val="left"/>
    </w:pPr>
    <w:rPr>
      <w:smallCaps/>
    </w:rPr>
  </w:style>
  <w:style w:type="paragraph" w:styleId="TM4">
    <w:name w:val="toc 4"/>
    <w:basedOn w:val="Normal"/>
    <w:next w:val="Normal"/>
    <w:autoRedefine/>
    <w:uiPriority w:val="39"/>
    <w:rsid w:val="00032412"/>
    <w:pPr>
      <w:spacing w:before="0" w:after="0"/>
      <w:jc w:val="left"/>
    </w:pPr>
  </w:style>
  <w:style w:type="paragraph" w:styleId="TM5">
    <w:name w:val="toc 5"/>
    <w:basedOn w:val="Normal"/>
    <w:next w:val="Normal"/>
    <w:autoRedefine/>
    <w:semiHidden/>
    <w:rsid w:val="00032412"/>
    <w:pPr>
      <w:spacing w:before="0" w:after="0"/>
      <w:jc w:val="left"/>
    </w:pPr>
  </w:style>
  <w:style w:type="paragraph" w:styleId="TM6">
    <w:name w:val="toc 6"/>
    <w:basedOn w:val="Normal"/>
    <w:next w:val="Normal"/>
    <w:autoRedefine/>
    <w:semiHidden/>
    <w:rsid w:val="00032412"/>
    <w:pPr>
      <w:spacing w:before="0" w:after="0"/>
      <w:jc w:val="left"/>
    </w:pPr>
  </w:style>
  <w:style w:type="paragraph" w:styleId="TM7">
    <w:name w:val="toc 7"/>
    <w:basedOn w:val="Normal"/>
    <w:next w:val="Normal"/>
    <w:autoRedefine/>
    <w:semiHidden/>
    <w:rsid w:val="00032412"/>
    <w:pPr>
      <w:spacing w:before="0" w:after="0"/>
      <w:jc w:val="left"/>
    </w:pPr>
  </w:style>
  <w:style w:type="paragraph" w:styleId="TM8">
    <w:name w:val="toc 8"/>
    <w:basedOn w:val="Normal"/>
    <w:next w:val="Normal"/>
    <w:autoRedefine/>
    <w:semiHidden/>
    <w:rsid w:val="00032412"/>
    <w:pPr>
      <w:spacing w:before="0" w:after="0"/>
      <w:jc w:val="left"/>
    </w:pPr>
  </w:style>
  <w:style w:type="paragraph" w:styleId="TM9">
    <w:name w:val="toc 9"/>
    <w:basedOn w:val="Normal"/>
    <w:next w:val="Normal"/>
    <w:autoRedefine/>
    <w:semiHidden/>
    <w:rsid w:val="00032412"/>
    <w:pPr>
      <w:spacing w:before="0" w:after="0"/>
      <w:jc w:val="left"/>
    </w:pPr>
  </w:style>
  <w:style w:type="paragraph" w:customStyle="1" w:styleId="Lettre">
    <w:name w:val="Lettre"/>
    <w:basedOn w:val="Normal"/>
    <w:rsid w:val="00032412"/>
    <w:pPr>
      <w:spacing w:before="120" w:after="40" w:line="280" w:lineRule="atLeast"/>
      <w:ind w:left="561"/>
      <w:jc w:val="left"/>
    </w:pPr>
    <w:rPr>
      <w:rFonts w:ascii="Berkeley-Book" w:hAnsi="Berkeley-Book"/>
      <w:sz w:val="20"/>
    </w:rPr>
  </w:style>
  <w:style w:type="paragraph" w:styleId="Corpsdetexte2">
    <w:name w:val="Body Text 2"/>
    <w:basedOn w:val="Normal"/>
    <w:rsid w:val="00032412"/>
    <w:pPr>
      <w:autoSpaceDE w:val="0"/>
      <w:autoSpaceDN w:val="0"/>
      <w:spacing w:before="40" w:after="80"/>
      <w:ind w:left="567"/>
      <w:jc w:val="left"/>
    </w:pPr>
    <w:rPr>
      <w:rFonts w:ascii="Tahoma" w:hAnsi="Tahoma"/>
      <w:sz w:val="20"/>
    </w:rPr>
  </w:style>
  <w:style w:type="paragraph" w:customStyle="1" w:styleId="111-Normal">
    <w:name w:val="111 - Normal"/>
    <w:basedOn w:val="Normal"/>
    <w:autoRedefine/>
    <w:rsid w:val="00032412"/>
    <w:pPr>
      <w:autoSpaceDE w:val="0"/>
      <w:autoSpaceDN w:val="0"/>
      <w:spacing w:before="40" w:after="40"/>
      <w:ind w:left="992"/>
    </w:pPr>
  </w:style>
  <w:style w:type="paragraph" w:customStyle="1" w:styleId="11-Normal">
    <w:name w:val="11 - Normal"/>
    <w:basedOn w:val="Normal"/>
    <w:autoRedefine/>
    <w:rsid w:val="00032412"/>
    <w:pPr>
      <w:autoSpaceDE w:val="0"/>
      <w:autoSpaceDN w:val="0"/>
      <w:spacing w:before="40" w:after="40"/>
      <w:ind w:left="454"/>
    </w:pPr>
  </w:style>
  <w:style w:type="character" w:styleId="lev">
    <w:name w:val="Strong"/>
    <w:basedOn w:val="Policepardfaut"/>
    <w:qFormat/>
    <w:rsid w:val="00032412"/>
    <w:rPr>
      <w:b/>
    </w:rPr>
  </w:style>
  <w:style w:type="paragraph" w:customStyle="1" w:styleId="Paragraphe">
    <w:name w:val="Paragraphe"/>
    <w:basedOn w:val="Normal"/>
    <w:rsid w:val="00032412"/>
    <w:pPr>
      <w:spacing w:before="120" w:after="0"/>
    </w:pPr>
  </w:style>
  <w:style w:type="paragraph" w:styleId="Notedebasdepage">
    <w:name w:val="footnote text"/>
    <w:basedOn w:val="Normal"/>
    <w:semiHidden/>
    <w:rsid w:val="00032412"/>
    <w:rPr>
      <w:sz w:val="20"/>
    </w:rPr>
  </w:style>
  <w:style w:type="character" w:styleId="Appelnotedebasdep">
    <w:name w:val="footnote reference"/>
    <w:basedOn w:val="Policepardfaut"/>
    <w:semiHidden/>
    <w:rsid w:val="00032412"/>
    <w:rPr>
      <w:vertAlign w:val="superscript"/>
    </w:rPr>
  </w:style>
  <w:style w:type="paragraph" w:styleId="Index1">
    <w:name w:val="index 1"/>
    <w:basedOn w:val="Normal"/>
    <w:next w:val="Normal"/>
    <w:autoRedefine/>
    <w:semiHidden/>
    <w:rsid w:val="00032412"/>
    <w:pPr>
      <w:ind w:left="220" w:hanging="220"/>
    </w:pPr>
  </w:style>
  <w:style w:type="paragraph" w:styleId="Titreindex">
    <w:name w:val="index heading"/>
    <w:basedOn w:val="Normal"/>
    <w:next w:val="Index1"/>
    <w:semiHidden/>
    <w:rsid w:val="00032412"/>
    <w:pPr>
      <w:spacing w:after="240"/>
      <w:ind w:left="352"/>
    </w:pPr>
    <w:rPr>
      <w:sz w:val="24"/>
    </w:rPr>
  </w:style>
  <w:style w:type="paragraph" w:styleId="Sous-titre">
    <w:name w:val="Subtitle"/>
    <w:basedOn w:val="Normal"/>
    <w:next w:val="Normal"/>
    <w:qFormat/>
    <w:rsid w:val="00032412"/>
    <w:pPr>
      <w:spacing w:before="160" w:after="160"/>
      <w:jc w:val="left"/>
      <w:outlineLvl w:val="1"/>
    </w:pPr>
    <w:rPr>
      <w:b/>
      <w:i/>
    </w:rPr>
  </w:style>
  <w:style w:type="paragraph" w:customStyle="1" w:styleId="1-Normal">
    <w:name w:val="1 - Normal"/>
    <w:basedOn w:val="Normal"/>
    <w:rsid w:val="00032412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32412"/>
    <w:pPr>
      <w:numPr>
        <w:numId w:val="35"/>
      </w:numPr>
      <w:autoSpaceDE w:val="0"/>
      <w:autoSpaceDN w:val="0"/>
      <w:spacing w:before="80" w:after="80"/>
    </w:pPr>
  </w:style>
  <w:style w:type="paragraph" w:styleId="Listecontinue2">
    <w:name w:val="List Continue 2"/>
    <w:basedOn w:val="Normal"/>
    <w:rsid w:val="00032412"/>
    <w:pPr>
      <w:spacing w:after="120"/>
      <w:ind w:left="566"/>
    </w:pPr>
  </w:style>
  <w:style w:type="paragraph" w:customStyle="1" w:styleId="11-NormalPuce">
    <w:name w:val="11 - NormalPuce"/>
    <w:basedOn w:val="Liste2"/>
    <w:rsid w:val="00032412"/>
    <w:pPr>
      <w:numPr>
        <w:numId w:val="8"/>
      </w:numPr>
      <w:tabs>
        <w:tab w:val="left" w:pos="709"/>
      </w:tabs>
      <w:autoSpaceDE w:val="0"/>
      <w:autoSpaceDN w:val="0"/>
      <w:spacing w:before="120" w:after="120"/>
    </w:pPr>
  </w:style>
  <w:style w:type="paragraph" w:styleId="Liste2">
    <w:name w:val="List 2"/>
    <w:basedOn w:val="Normal"/>
    <w:autoRedefine/>
    <w:rsid w:val="00032412"/>
    <w:pPr>
      <w:numPr>
        <w:numId w:val="9"/>
      </w:numPr>
    </w:pPr>
    <w:rPr>
      <w:b/>
    </w:rPr>
  </w:style>
  <w:style w:type="paragraph" w:customStyle="1" w:styleId="Liste20">
    <w:name w:val="Liste2"/>
    <w:basedOn w:val="Normal"/>
    <w:rsid w:val="00032412"/>
    <w:pPr>
      <w:keepLines/>
      <w:numPr>
        <w:numId w:val="10"/>
      </w:numPr>
      <w:spacing w:after="120"/>
    </w:pPr>
    <w:rPr>
      <w:rFonts w:ascii="Arial" w:hAnsi="Arial"/>
    </w:rPr>
  </w:style>
  <w:style w:type="paragraph" w:customStyle="1" w:styleId="Listenum">
    <w:name w:val="Liste num"/>
    <w:basedOn w:val="Normal"/>
    <w:rsid w:val="00032412"/>
    <w:pPr>
      <w:numPr>
        <w:numId w:val="12"/>
      </w:numPr>
    </w:pPr>
  </w:style>
  <w:style w:type="paragraph" w:styleId="Explorateurdedocuments">
    <w:name w:val="Document Map"/>
    <w:basedOn w:val="Normal"/>
    <w:semiHidden/>
    <w:rsid w:val="00032412"/>
    <w:pPr>
      <w:shd w:val="clear" w:color="auto" w:fill="000080"/>
      <w:ind w:left="600"/>
    </w:pPr>
    <w:rPr>
      <w:rFonts w:ascii="Tahoma" w:hAnsi="Tahoma"/>
    </w:rPr>
  </w:style>
  <w:style w:type="paragraph" w:customStyle="1" w:styleId="lettre0">
    <w:name w:val="lettre"/>
    <w:basedOn w:val="Normal"/>
    <w:autoRedefine/>
    <w:rsid w:val="00032412"/>
    <w:pPr>
      <w:overflowPunct w:val="0"/>
      <w:autoSpaceDE w:val="0"/>
      <w:autoSpaceDN w:val="0"/>
      <w:adjustRightInd w:val="0"/>
      <w:spacing w:after="40"/>
      <w:ind w:left="113" w:right="113"/>
      <w:jc w:val="center"/>
      <w:textAlignment w:val="baseline"/>
    </w:pPr>
    <w:rPr>
      <w:rFonts w:ascii="CG Times (E1)" w:hAnsi="CG Times (E1)"/>
    </w:rPr>
  </w:style>
  <w:style w:type="character" w:styleId="Lienhypertextesuivivisit">
    <w:name w:val="FollowedHyperlink"/>
    <w:basedOn w:val="Policepardfaut"/>
    <w:rsid w:val="00032412"/>
    <w:rPr>
      <w:color w:val="800080"/>
      <w:u w:val="single"/>
    </w:rPr>
  </w:style>
  <w:style w:type="paragraph" w:styleId="Notedefin">
    <w:name w:val="endnote text"/>
    <w:basedOn w:val="Normal"/>
    <w:semiHidden/>
    <w:rsid w:val="00032412"/>
    <w:pPr>
      <w:overflowPunct w:val="0"/>
      <w:autoSpaceDE w:val="0"/>
      <w:autoSpaceDN w:val="0"/>
      <w:adjustRightInd w:val="0"/>
      <w:spacing w:after="120" w:line="280" w:lineRule="atLeast"/>
      <w:textAlignment w:val="baseline"/>
    </w:pPr>
    <w:rPr>
      <w:rFonts w:ascii="Arial" w:hAnsi="Arial"/>
      <w:sz w:val="20"/>
    </w:rPr>
  </w:style>
  <w:style w:type="paragraph" w:customStyle="1" w:styleId="Listepucessuite">
    <w:name w:val="Liste à puces suite"/>
    <w:basedOn w:val="Listecontinue2"/>
    <w:rsid w:val="00032412"/>
    <w:pPr>
      <w:ind w:left="1276"/>
    </w:pPr>
  </w:style>
  <w:style w:type="paragraph" w:customStyle="1" w:styleId="PR">
    <w:name w:val="PR"/>
    <w:rsid w:val="00032412"/>
    <w:pPr>
      <w:overflowPunct w:val="0"/>
      <w:autoSpaceDE w:val="0"/>
      <w:autoSpaceDN w:val="0"/>
      <w:adjustRightInd w:val="0"/>
      <w:spacing w:after="240" w:line="288" w:lineRule="exact"/>
      <w:ind w:left="1134" w:hanging="170"/>
      <w:jc w:val="both"/>
      <w:textAlignment w:val="baseline"/>
    </w:pPr>
    <w:rPr>
      <w:sz w:val="24"/>
    </w:rPr>
  </w:style>
  <w:style w:type="paragraph" w:customStyle="1" w:styleId="gnj4">
    <w:name w:val="gnj4"/>
    <w:basedOn w:val="Normal"/>
    <w:rsid w:val="00032412"/>
    <w:pPr>
      <w:keepLines/>
      <w:widowControl w:val="0"/>
      <w:spacing w:before="240" w:after="0"/>
      <w:ind w:left="1701"/>
      <w:jc w:val="left"/>
    </w:pPr>
    <w:rPr>
      <w:rFonts w:ascii="Garamond" w:hAnsi="Garamond"/>
    </w:rPr>
  </w:style>
  <w:style w:type="paragraph" w:customStyle="1" w:styleId="tpr1">
    <w:name w:val="tpr1"/>
    <w:basedOn w:val="Normal"/>
    <w:next w:val="Normal"/>
    <w:rsid w:val="00032412"/>
    <w:pPr>
      <w:numPr>
        <w:numId w:val="4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240" w:after="120"/>
      <w:ind w:left="431" w:hanging="431"/>
      <w:jc w:val="left"/>
    </w:pPr>
    <w:rPr>
      <w:rFonts w:ascii="Arial" w:hAnsi="Arial"/>
      <w:b/>
      <w:caps/>
    </w:rPr>
  </w:style>
  <w:style w:type="paragraph" w:customStyle="1" w:styleId="tpr2">
    <w:name w:val="tpr2"/>
    <w:basedOn w:val="Normal"/>
    <w:next w:val="Normal"/>
    <w:autoRedefine/>
    <w:rsid w:val="00032412"/>
    <w:pPr>
      <w:spacing w:before="120" w:after="120"/>
      <w:jc w:val="left"/>
    </w:pPr>
    <w:rPr>
      <w:rFonts w:ascii="Arial" w:hAnsi="Arial"/>
      <w:b/>
      <w:caps/>
    </w:rPr>
  </w:style>
  <w:style w:type="paragraph" w:customStyle="1" w:styleId="tpr3">
    <w:name w:val="tpr3"/>
    <w:basedOn w:val="Normal"/>
    <w:rsid w:val="00032412"/>
    <w:pPr>
      <w:numPr>
        <w:ilvl w:val="2"/>
        <w:numId w:val="5"/>
      </w:numPr>
      <w:spacing w:before="120" w:after="120"/>
      <w:jc w:val="left"/>
    </w:pPr>
    <w:rPr>
      <w:rFonts w:ascii="Arial" w:hAnsi="Arial"/>
      <w:u w:val="single"/>
    </w:rPr>
  </w:style>
  <w:style w:type="paragraph" w:customStyle="1" w:styleId="tpr4">
    <w:name w:val="tpr4"/>
    <w:basedOn w:val="Normal"/>
    <w:next w:val="Normal"/>
    <w:rsid w:val="00032412"/>
    <w:pPr>
      <w:spacing w:before="120" w:after="0"/>
      <w:jc w:val="left"/>
    </w:pPr>
    <w:rPr>
      <w:rFonts w:ascii="Arial" w:hAnsi="Arial"/>
      <w:i/>
      <w:u w:val="single"/>
    </w:rPr>
  </w:style>
  <w:style w:type="paragraph" w:customStyle="1" w:styleId="11-NormalPuceBcheck">
    <w:name w:val="11 - NormalPuceB (check)"/>
    <w:basedOn w:val="Listepuces3"/>
    <w:autoRedefine/>
    <w:rsid w:val="00032412"/>
    <w:pPr>
      <w:numPr>
        <w:numId w:val="0"/>
      </w:numPr>
      <w:tabs>
        <w:tab w:val="num" w:pos="1418"/>
      </w:tabs>
      <w:autoSpaceDE w:val="0"/>
      <w:autoSpaceDN w:val="0"/>
      <w:spacing w:before="40" w:after="40"/>
      <w:ind w:left="1418" w:hanging="425"/>
    </w:pPr>
    <w:rPr>
      <w:i/>
    </w:rPr>
  </w:style>
  <w:style w:type="paragraph" w:styleId="Listepuces3">
    <w:name w:val="List Bullet 3"/>
    <w:basedOn w:val="Normal"/>
    <w:autoRedefine/>
    <w:rsid w:val="00032412"/>
    <w:pPr>
      <w:numPr>
        <w:numId w:val="2"/>
      </w:numPr>
    </w:pPr>
  </w:style>
  <w:style w:type="paragraph" w:customStyle="1" w:styleId="111-NormalPuceB">
    <w:name w:val="111 - NormalPuce B"/>
    <w:basedOn w:val="Listepuces2"/>
    <w:autoRedefine/>
    <w:rsid w:val="00032412"/>
    <w:pPr>
      <w:numPr>
        <w:numId w:val="13"/>
      </w:numPr>
      <w:tabs>
        <w:tab w:val="clear" w:pos="2592"/>
        <w:tab w:val="left" w:pos="1560"/>
      </w:tabs>
    </w:pPr>
    <w:rPr>
      <w:rFonts w:ascii="Tahoma" w:hAnsi="Tahoma"/>
      <w:sz w:val="20"/>
    </w:rPr>
  </w:style>
  <w:style w:type="paragraph" w:styleId="Listepuces2">
    <w:name w:val="List Bullet 2"/>
    <w:basedOn w:val="Normal"/>
    <w:autoRedefine/>
    <w:rsid w:val="00032412"/>
    <w:pPr>
      <w:keepLines/>
      <w:tabs>
        <w:tab w:val="left" w:pos="709"/>
      </w:tabs>
      <w:overflowPunct w:val="0"/>
      <w:autoSpaceDE w:val="0"/>
      <w:autoSpaceDN w:val="0"/>
      <w:adjustRightInd w:val="0"/>
      <w:spacing w:after="120" w:line="280" w:lineRule="atLeast"/>
      <w:ind w:left="566" w:hanging="283"/>
      <w:textAlignment w:val="baseline"/>
    </w:pPr>
    <w:rPr>
      <w:rFonts w:ascii="Arial" w:hAnsi="Arial"/>
    </w:rPr>
  </w:style>
  <w:style w:type="paragraph" w:styleId="Retraitnormal">
    <w:name w:val="Normal Indent"/>
    <w:basedOn w:val="Normal"/>
    <w:rsid w:val="00032412"/>
    <w:pPr>
      <w:tabs>
        <w:tab w:val="left" w:pos="709"/>
      </w:tabs>
      <w:overflowPunct w:val="0"/>
      <w:autoSpaceDE w:val="0"/>
      <w:autoSpaceDN w:val="0"/>
      <w:adjustRightInd w:val="0"/>
      <w:spacing w:after="120" w:line="280" w:lineRule="atLeast"/>
      <w:ind w:left="708"/>
      <w:textAlignment w:val="baseline"/>
    </w:pPr>
    <w:rPr>
      <w:rFonts w:ascii="Arial" w:hAnsi="Arial"/>
    </w:rPr>
  </w:style>
  <w:style w:type="paragraph" w:customStyle="1" w:styleId="NormalPuce">
    <w:name w:val="Normal Puce"/>
    <w:autoRedefine/>
    <w:rsid w:val="00032412"/>
    <w:pPr>
      <w:tabs>
        <w:tab w:val="left" w:pos="454"/>
      </w:tabs>
      <w:ind w:left="113"/>
    </w:pPr>
    <w:rPr>
      <w:rFonts w:ascii="Tahoma" w:hAnsi="Tahoma"/>
    </w:rPr>
  </w:style>
  <w:style w:type="paragraph" w:customStyle="1" w:styleId="11-NormalPuce0">
    <w:name w:val="11 - Normal Puce"/>
    <w:basedOn w:val="11-Normal"/>
    <w:rsid w:val="00032412"/>
    <w:pPr>
      <w:numPr>
        <w:numId w:val="15"/>
      </w:numPr>
    </w:pPr>
  </w:style>
  <w:style w:type="paragraph" w:customStyle="1" w:styleId="111-NormalPuce">
    <w:name w:val="111-Normal Puce"/>
    <w:basedOn w:val="111-Normal"/>
    <w:autoRedefine/>
    <w:rsid w:val="00032412"/>
    <w:pPr>
      <w:numPr>
        <w:numId w:val="14"/>
      </w:numPr>
      <w:tabs>
        <w:tab w:val="left" w:pos="709"/>
        <w:tab w:val="left" w:pos="1418"/>
      </w:tabs>
    </w:pPr>
  </w:style>
  <w:style w:type="character" w:styleId="Appeldenotedefin">
    <w:name w:val="endnote reference"/>
    <w:basedOn w:val="Policepardfaut"/>
    <w:semiHidden/>
    <w:rsid w:val="00032412"/>
    <w:rPr>
      <w:vertAlign w:val="superscript"/>
    </w:rPr>
  </w:style>
  <w:style w:type="character" w:styleId="Numrodeligne">
    <w:name w:val="line number"/>
    <w:basedOn w:val="Policepardfaut"/>
    <w:rsid w:val="00032412"/>
  </w:style>
  <w:style w:type="paragraph" w:customStyle="1" w:styleId="titrebas">
    <w:name w:val="titre bas"/>
    <w:basedOn w:val="Normal"/>
    <w:rsid w:val="00032412"/>
    <w:pPr>
      <w:keepLines/>
      <w:framePr w:hSpace="142" w:vSpace="142" w:wrap="auto" w:hAnchor="text" w:xAlign="right" w:yAlign="bottom"/>
      <w:tabs>
        <w:tab w:val="left" w:pos="709"/>
      </w:tabs>
      <w:overflowPunct w:val="0"/>
      <w:autoSpaceDE w:val="0"/>
      <w:autoSpaceDN w:val="0"/>
      <w:adjustRightInd w:val="0"/>
      <w:spacing w:after="120" w:line="280" w:lineRule="atLeast"/>
      <w:ind w:left="1134"/>
      <w:jc w:val="right"/>
      <w:textAlignment w:val="baseline"/>
    </w:pPr>
    <w:rPr>
      <w:rFonts w:ascii="Arial" w:hAnsi="Arial"/>
      <w:b/>
    </w:rPr>
  </w:style>
  <w:style w:type="paragraph" w:styleId="Listecontinue">
    <w:name w:val="List Continue"/>
    <w:basedOn w:val="Normal"/>
    <w:rsid w:val="00032412"/>
    <w:pPr>
      <w:keepLines/>
      <w:tabs>
        <w:tab w:val="left" w:pos="709"/>
      </w:tabs>
      <w:overflowPunct w:val="0"/>
      <w:autoSpaceDE w:val="0"/>
      <w:autoSpaceDN w:val="0"/>
      <w:adjustRightInd w:val="0"/>
      <w:spacing w:after="120" w:line="280" w:lineRule="atLeast"/>
      <w:ind w:left="283"/>
      <w:textAlignment w:val="baseline"/>
    </w:pPr>
    <w:rPr>
      <w:rFonts w:ascii="Arial" w:hAnsi="Arial"/>
    </w:rPr>
  </w:style>
  <w:style w:type="paragraph" w:customStyle="1" w:styleId="Image">
    <w:name w:val="Image"/>
    <w:basedOn w:val="Normal"/>
    <w:rsid w:val="00032412"/>
    <w:pPr>
      <w:keepLines/>
      <w:tabs>
        <w:tab w:val="left" w:pos="709"/>
      </w:tabs>
      <w:overflowPunct w:val="0"/>
      <w:autoSpaceDE w:val="0"/>
      <w:autoSpaceDN w:val="0"/>
      <w:adjustRightInd w:val="0"/>
      <w:spacing w:after="120" w:line="280" w:lineRule="atLeast"/>
      <w:textAlignment w:val="baseline"/>
    </w:pPr>
    <w:rPr>
      <w:rFonts w:ascii="Bookman" w:hAnsi="Bookman"/>
    </w:rPr>
  </w:style>
  <w:style w:type="paragraph" w:customStyle="1" w:styleId="1-NormalPuceCcarr">
    <w:name w:val="1 - NormalPuce C (carré)"/>
    <w:basedOn w:val="Listepuces2"/>
    <w:autoRedefine/>
    <w:rsid w:val="00032412"/>
    <w:pPr>
      <w:keepLines w:val="0"/>
      <w:numPr>
        <w:numId w:val="16"/>
      </w:numPr>
      <w:tabs>
        <w:tab w:val="clear" w:pos="709"/>
      </w:tabs>
      <w:overflowPunct/>
      <w:adjustRightInd/>
      <w:spacing w:before="40" w:after="40" w:line="240" w:lineRule="auto"/>
      <w:textAlignment w:val="auto"/>
    </w:pPr>
    <w:rPr>
      <w:rFonts w:ascii="Times New Roman" w:hAnsi="Times New Roman"/>
      <w:i/>
      <w:noProof/>
      <w:sz w:val="24"/>
    </w:rPr>
  </w:style>
  <w:style w:type="paragraph" w:customStyle="1" w:styleId="1-NormalPuce">
    <w:name w:val="1 - Normal Puce"/>
    <w:autoRedefine/>
    <w:rsid w:val="00B42D8B"/>
    <w:pPr>
      <w:numPr>
        <w:ilvl w:val="1"/>
        <w:numId w:val="7"/>
      </w:numPr>
    </w:pPr>
    <w:rPr>
      <w:sz w:val="22"/>
    </w:rPr>
  </w:style>
  <w:style w:type="character" w:customStyle="1" w:styleId="textesitegras">
    <w:name w:val="textesitegras"/>
    <w:basedOn w:val="Policepardfaut"/>
    <w:rsid w:val="00032412"/>
  </w:style>
  <w:style w:type="character" w:customStyle="1" w:styleId="textesite">
    <w:name w:val="textesite"/>
    <w:basedOn w:val="Policepardfaut"/>
    <w:rsid w:val="00032412"/>
  </w:style>
  <w:style w:type="paragraph" w:customStyle="1" w:styleId="Propos">
    <w:name w:val="Propos"/>
    <w:basedOn w:val="Normal"/>
    <w:rsid w:val="00032412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Verdana" w:hAnsi="Verdana"/>
      <w:sz w:val="20"/>
    </w:rPr>
  </w:style>
  <w:style w:type="paragraph" w:customStyle="1" w:styleId="Propos2">
    <w:name w:val="Propos2"/>
    <w:basedOn w:val="Propos"/>
    <w:rsid w:val="00032412"/>
    <w:pPr>
      <w:ind w:left="851"/>
    </w:pPr>
  </w:style>
  <w:style w:type="paragraph" w:customStyle="1" w:styleId="Propos4">
    <w:name w:val="Propos4"/>
    <w:basedOn w:val="Propos"/>
    <w:rsid w:val="00032412"/>
    <w:pPr>
      <w:ind w:left="1276"/>
    </w:pPr>
  </w:style>
  <w:style w:type="paragraph" w:customStyle="1" w:styleId="Fleche4">
    <w:name w:val="Fleche4"/>
    <w:basedOn w:val="Propos4"/>
    <w:rsid w:val="00032412"/>
    <w:pPr>
      <w:numPr>
        <w:numId w:val="18"/>
      </w:numPr>
      <w:spacing w:before="0"/>
      <w:jc w:val="left"/>
    </w:pPr>
  </w:style>
  <w:style w:type="paragraph" w:customStyle="1" w:styleId="Fleche3">
    <w:name w:val="Fleche3"/>
    <w:basedOn w:val="Normal"/>
    <w:rsid w:val="00032412"/>
    <w:pPr>
      <w:numPr>
        <w:numId w:val="17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Verdana" w:hAnsi="Verdana"/>
      <w:sz w:val="20"/>
    </w:rPr>
  </w:style>
  <w:style w:type="paragraph" w:customStyle="1" w:styleId="Point3">
    <w:name w:val="Point3"/>
    <w:basedOn w:val="Normal"/>
    <w:rsid w:val="00032412"/>
    <w:pPr>
      <w:numPr>
        <w:numId w:val="19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Verdana" w:hAnsi="Verdana"/>
      <w:sz w:val="20"/>
    </w:rPr>
  </w:style>
  <w:style w:type="paragraph" w:customStyle="1" w:styleId="ListeTableau">
    <w:name w:val="ListeTableau"/>
    <w:basedOn w:val="Normal"/>
    <w:rsid w:val="00032412"/>
    <w:pPr>
      <w:numPr>
        <w:ilvl w:val="3"/>
        <w:numId w:val="9"/>
      </w:numPr>
    </w:pPr>
    <w:rPr>
      <w:sz w:val="20"/>
    </w:rPr>
  </w:style>
  <w:style w:type="paragraph" w:customStyle="1" w:styleId="Cons">
    <w:name w:val="Cons"/>
    <w:basedOn w:val="Normal"/>
    <w:rsid w:val="00032412"/>
    <w:pPr>
      <w:numPr>
        <w:numId w:val="21"/>
      </w:num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clear" w:pos="360"/>
        <w:tab w:val="num" w:pos="2061"/>
      </w:tabs>
      <w:spacing w:before="180" w:after="180"/>
      <w:ind w:left="1985" w:right="567"/>
      <w:jc w:val="left"/>
    </w:pPr>
    <w:rPr>
      <w:i/>
    </w:rPr>
  </w:style>
  <w:style w:type="paragraph" w:styleId="Formuledepolitesse">
    <w:name w:val="Closing"/>
    <w:basedOn w:val="Normal"/>
    <w:rsid w:val="00032412"/>
    <w:pPr>
      <w:tabs>
        <w:tab w:val="left" w:pos="70"/>
        <w:tab w:val="left" w:pos="1204"/>
        <w:tab w:val="left" w:pos="177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9498"/>
      </w:tabs>
      <w:spacing w:before="0" w:after="120" w:line="340" w:lineRule="atLeast"/>
      <w:ind w:left="4252"/>
    </w:pPr>
    <w:rPr>
      <w:rFonts w:ascii="Arial" w:hAnsi="Arial"/>
    </w:rPr>
  </w:style>
  <w:style w:type="paragraph" w:customStyle="1" w:styleId="11-NormalD">
    <w:name w:val="11 - Normal D"/>
    <w:basedOn w:val="Normal"/>
    <w:autoRedefine/>
    <w:rsid w:val="00032412"/>
    <w:pPr>
      <w:numPr>
        <w:numId w:val="22"/>
      </w:numPr>
      <w:autoSpaceDE w:val="0"/>
      <w:autoSpaceDN w:val="0"/>
      <w:spacing w:before="40" w:after="40"/>
    </w:pPr>
    <w:rPr>
      <w:snapToGrid w:val="0"/>
    </w:rPr>
  </w:style>
  <w:style w:type="paragraph" w:styleId="Lgende">
    <w:name w:val="caption"/>
    <w:basedOn w:val="Normal"/>
    <w:next w:val="Normal"/>
    <w:qFormat/>
    <w:rsid w:val="00032412"/>
    <w:pPr>
      <w:keepLines/>
      <w:spacing w:before="120" w:after="120" w:line="240" w:lineRule="atLeast"/>
      <w:jc w:val="center"/>
    </w:pPr>
    <w:rPr>
      <w:rFonts w:ascii="Arial" w:hAnsi="Arial"/>
      <w:b/>
    </w:rPr>
  </w:style>
  <w:style w:type="paragraph" w:styleId="Retraitcorpsdetexte2">
    <w:name w:val="Body Text Indent 2"/>
    <w:basedOn w:val="Normal"/>
    <w:rsid w:val="00032412"/>
    <w:pPr>
      <w:ind w:left="227"/>
    </w:pPr>
  </w:style>
  <w:style w:type="paragraph" w:styleId="Retraitcorpsdetexte3">
    <w:name w:val="Body Text Indent 3"/>
    <w:basedOn w:val="Normal"/>
    <w:rsid w:val="00032412"/>
    <w:rPr>
      <w:i/>
      <w:sz w:val="20"/>
    </w:rPr>
  </w:style>
  <w:style w:type="paragraph" w:customStyle="1" w:styleId="11-NormalPuceD">
    <w:name w:val="11 - NormalPuce D"/>
    <w:basedOn w:val="Liste5"/>
    <w:autoRedefine/>
    <w:rsid w:val="00963231"/>
    <w:pPr>
      <w:tabs>
        <w:tab w:val="left" w:pos="1701"/>
      </w:tabs>
      <w:autoSpaceDE w:val="0"/>
      <w:autoSpaceDN w:val="0"/>
      <w:spacing w:before="40" w:after="40"/>
      <w:ind w:left="3203" w:firstLine="0"/>
      <w:jc w:val="left"/>
    </w:pPr>
  </w:style>
  <w:style w:type="paragraph" w:styleId="Liste5">
    <w:name w:val="List 5"/>
    <w:basedOn w:val="Normal"/>
    <w:rsid w:val="00032412"/>
    <w:pPr>
      <w:ind w:left="1415" w:hanging="283"/>
    </w:pPr>
  </w:style>
  <w:style w:type="paragraph" w:customStyle="1" w:styleId="111-NormalPuceA0">
    <w:name w:val="111 - NormalPuce A'"/>
    <w:basedOn w:val="Listecontinue5"/>
    <w:autoRedefine/>
    <w:rsid w:val="00032412"/>
    <w:pPr>
      <w:autoSpaceDE w:val="0"/>
      <w:autoSpaceDN w:val="0"/>
      <w:spacing w:after="60"/>
      <w:ind w:left="993" w:hanging="29"/>
      <w:jc w:val="left"/>
    </w:pPr>
  </w:style>
  <w:style w:type="paragraph" w:customStyle="1" w:styleId="1111-NormalPuceA">
    <w:name w:val="1111 - NormalPuce A"/>
    <w:basedOn w:val="Liste4"/>
    <w:rsid w:val="00032412"/>
    <w:pPr>
      <w:numPr>
        <w:numId w:val="25"/>
      </w:numPr>
      <w:tabs>
        <w:tab w:val="left" w:pos="1758"/>
      </w:tabs>
      <w:autoSpaceDE w:val="0"/>
      <w:autoSpaceDN w:val="0"/>
      <w:spacing w:before="40" w:after="40"/>
      <w:ind w:left="1775" w:hanging="357"/>
      <w:jc w:val="left"/>
    </w:pPr>
    <w:rPr>
      <w:rFonts w:ascii="Tahoma" w:hAnsi="Tahoma"/>
      <w:sz w:val="20"/>
    </w:rPr>
  </w:style>
  <w:style w:type="paragraph" w:styleId="Liste4">
    <w:name w:val="List 4"/>
    <w:basedOn w:val="Normal"/>
    <w:rsid w:val="00032412"/>
    <w:pPr>
      <w:ind w:left="1132" w:hanging="283"/>
    </w:pPr>
  </w:style>
  <w:style w:type="paragraph" w:customStyle="1" w:styleId="1-NormalPuceE">
    <w:name w:val="1 - NormalPuce E"/>
    <w:basedOn w:val="Listenumros4"/>
    <w:autoRedefine/>
    <w:rsid w:val="00032412"/>
    <w:pPr>
      <w:numPr>
        <w:numId w:val="26"/>
      </w:numPr>
      <w:tabs>
        <w:tab w:val="clear" w:pos="1684"/>
        <w:tab w:val="num" w:pos="1418"/>
      </w:tabs>
      <w:autoSpaceDE w:val="0"/>
      <w:autoSpaceDN w:val="0"/>
      <w:spacing w:before="40" w:after="40"/>
      <w:ind w:left="1418" w:hanging="454"/>
      <w:jc w:val="left"/>
    </w:pPr>
  </w:style>
  <w:style w:type="paragraph" w:styleId="Listenumros4">
    <w:name w:val="List Number 4"/>
    <w:basedOn w:val="Normal"/>
    <w:rsid w:val="00032412"/>
    <w:pPr>
      <w:numPr>
        <w:numId w:val="6"/>
      </w:numPr>
    </w:pPr>
  </w:style>
  <w:style w:type="paragraph" w:customStyle="1" w:styleId="1111-Normal">
    <w:name w:val="1111- Normal"/>
    <w:basedOn w:val="Normal"/>
    <w:autoRedefine/>
    <w:rsid w:val="00032412"/>
    <w:pPr>
      <w:autoSpaceDE w:val="0"/>
      <w:autoSpaceDN w:val="0"/>
      <w:spacing w:before="40" w:after="40"/>
      <w:ind w:left="1418"/>
    </w:pPr>
  </w:style>
  <w:style w:type="paragraph" w:customStyle="1" w:styleId="Pointcarr">
    <w:name w:val="Point carré"/>
    <w:basedOn w:val="Corpsdetexte3"/>
    <w:next w:val="111-Normal"/>
    <w:autoRedefine/>
    <w:rsid w:val="00032412"/>
    <w:pPr>
      <w:autoSpaceDE w:val="0"/>
      <w:autoSpaceDN w:val="0"/>
      <w:spacing w:after="40" w:line="340" w:lineRule="atLeast"/>
      <w:ind w:left="851"/>
      <w:jc w:val="left"/>
    </w:pPr>
    <w:rPr>
      <w:rFonts w:ascii="Letter Gothic MT" w:hAnsi="Letter Gothic MT"/>
      <w:i/>
      <w:color w:val="333333"/>
      <w:sz w:val="24"/>
      <w:u w:val="single"/>
    </w:rPr>
  </w:style>
  <w:style w:type="paragraph" w:styleId="Corpsdetexte3">
    <w:name w:val="Body Text 3"/>
    <w:basedOn w:val="Normal"/>
    <w:rsid w:val="00032412"/>
    <w:pPr>
      <w:spacing w:after="120"/>
    </w:pPr>
    <w:rPr>
      <w:sz w:val="16"/>
    </w:rPr>
  </w:style>
  <w:style w:type="paragraph" w:customStyle="1" w:styleId="111">
    <w:name w:val="111"/>
    <w:basedOn w:val="Normal"/>
    <w:rsid w:val="00032412"/>
  </w:style>
  <w:style w:type="paragraph" w:styleId="Commentaire">
    <w:name w:val="annotation text"/>
    <w:basedOn w:val="Normal"/>
    <w:semiHidden/>
    <w:rsid w:val="00032412"/>
    <w:pPr>
      <w:spacing w:before="120" w:after="0"/>
    </w:pPr>
    <w:rPr>
      <w:rFonts w:ascii="Tahoma" w:hAnsi="Tahoma"/>
      <w:lang w:val="en-US"/>
    </w:rPr>
  </w:style>
  <w:style w:type="paragraph" w:customStyle="1" w:styleId="Style2">
    <w:name w:val="Style2"/>
    <w:basedOn w:val="Normal"/>
    <w:autoRedefine/>
    <w:rsid w:val="00032412"/>
    <w:pPr>
      <w:numPr>
        <w:numId w:val="39"/>
      </w:numPr>
      <w:tabs>
        <w:tab w:val="num" w:pos="360"/>
      </w:tabs>
      <w:spacing w:before="120" w:after="0"/>
    </w:pPr>
  </w:style>
  <w:style w:type="paragraph" w:styleId="Corpsdetexte">
    <w:name w:val="Body Text"/>
    <w:basedOn w:val="Normal"/>
    <w:rsid w:val="00032412"/>
  </w:style>
  <w:style w:type="paragraph" w:customStyle="1" w:styleId="Fleche1">
    <w:name w:val="Fleche1"/>
    <w:basedOn w:val="Normal"/>
    <w:rsid w:val="00032412"/>
    <w:pPr>
      <w:keepNext/>
      <w:tabs>
        <w:tab w:val="left" w:pos="709"/>
      </w:tabs>
      <w:autoSpaceDE w:val="0"/>
      <w:autoSpaceDN w:val="0"/>
      <w:spacing w:before="240"/>
      <w:ind w:left="566" w:hanging="283"/>
    </w:pPr>
    <w:rPr>
      <w:rFonts w:ascii="Verdana" w:hAnsi="Verdana"/>
      <w:b/>
      <w:color w:val="0000FF"/>
      <w:sz w:val="20"/>
    </w:rPr>
  </w:style>
  <w:style w:type="paragraph" w:customStyle="1" w:styleId="Fleche2">
    <w:name w:val="Fleche2"/>
    <w:basedOn w:val="Propos2"/>
    <w:rsid w:val="00032412"/>
    <w:pPr>
      <w:numPr>
        <w:numId w:val="27"/>
      </w:numPr>
      <w:tabs>
        <w:tab w:val="left" w:pos="709"/>
      </w:tabs>
      <w:spacing w:after="40"/>
      <w:jc w:val="left"/>
    </w:pPr>
  </w:style>
  <w:style w:type="paragraph" w:customStyle="1" w:styleId="Fleche5">
    <w:name w:val="Fleche5"/>
    <w:basedOn w:val="Normal"/>
    <w:rsid w:val="00032412"/>
    <w:pPr>
      <w:numPr>
        <w:numId w:val="28"/>
      </w:numPr>
      <w:autoSpaceDE w:val="0"/>
      <w:autoSpaceDN w:val="0"/>
      <w:spacing w:before="120" w:after="40"/>
    </w:pPr>
    <w:rPr>
      <w:rFonts w:ascii="Verdana" w:hAnsi="Verdana"/>
      <w:sz w:val="20"/>
    </w:rPr>
  </w:style>
  <w:style w:type="paragraph" w:customStyle="1" w:styleId="Liste1">
    <w:name w:val="Liste1"/>
    <w:basedOn w:val="Normal"/>
    <w:rsid w:val="00032412"/>
    <w:pPr>
      <w:keepLines/>
      <w:numPr>
        <w:numId w:val="3"/>
      </w:numPr>
      <w:tabs>
        <w:tab w:val="clear" w:pos="711"/>
        <w:tab w:val="num" w:pos="426"/>
      </w:tabs>
      <w:autoSpaceDE w:val="0"/>
      <w:autoSpaceDN w:val="0"/>
      <w:spacing w:line="240" w:lineRule="atLeast"/>
      <w:ind w:left="425" w:hanging="357"/>
    </w:pPr>
    <w:rPr>
      <w:rFonts w:ascii="Arial" w:hAnsi="Arial"/>
      <w:sz w:val="20"/>
    </w:rPr>
  </w:style>
  <w:style w:type="paragraph" w:customStyle="1" w:styleId="NormalIIPuce">
    <w:name w:val="Normal II Puce"/>
    <w:next w:val="11-NormalPuce0"/>
    <w:autoRedefine/>
    <w:rsid w:val="00032412"/>
    <w:pPr>
      <w:numPr>
        <w:numId w:val="29"/>
      </w:numPr>
      <w:spacing w:before="120" w:after="60"/>
      <w:ind w:left="714" w:hanging="357"/>
    </w:pPr>
    <w:rPr>
      <w:color w:val="FF6600"/>
      <w:sz w:val="22"/>
    </w:rPr>
  </w:style>
  <w:style w:type="paragraph" w:customStyle="1" w:styleId="para4traitpuce">
    <w:name w:val="para4 trait puce"/>
    <w:basedOn w:val="Normal"/>
    <w:autoRedefine/>
    <w:rsid w:val="00032412"/>
    <w:pPr>
      <w:numPr>
        <w:numId w:val="30"/>
      </w:numPr>
      <w:spacing w:before="0" w:after="0"/>
      <w:ind w:right="109"/>
    </w:pPr>
    <w:rPr>
      <w:lang w:val="fr-BE"/>
    </w:rPr>
  </w:style>
  <w:style w:type="paragraph" w:customStyle="1" w:styleId="Tir4">
    <w:name w:val="Tir4"/>
    <w:basedOn w:val="Normal"/>
    <w:rsid w:val="00032412"/>
    <w:pPr>
      <w:numPr>
        <w:numId w:val="11"/>
      </w:numPr>
      <w:spacing w:before="120" w:after="0"/>
      <w:ind w:left="1418" w:hanging="284"/>
    </w:pPr>
    <w:rPr>
      <w:rFonts w:ascii="Verdana" w:hAnsi="Verdana"/>
      <w:sz w:val="20"/>
    </w:rPr>
  </w:style>
  <w:style w:type="paragraph" w:customStyle="1" w:styleId="Default">
    <w:name w:val="Default"/>
    <w:rsid w:val="00032412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Retrait">
    <w:name w:val="Retrait +"/>
    <w:basedOn w:val="Normal"/>
    <w:rsid w:val="00032412"/>
    <w:pPr>
      <w:numPr>
        <w:numId w:val="31"/>
      </w:numPr>
      <w:overflowPunct w:val="0"/>
      <w:autoSpaceDE w:val="0"/>
      <w:autoSpaceDN w:val="0"/>
      <w:adjustRightInd w:val="0"/>
      <w:spacing w:before="0" w:after="0"/>
      <w:ind w:left="720"/>
      <w:textAlignment w:val="baseline"/>
    </w:pPr>
    <w:rPr>
      <w:rFonts w:ascii="Palatino" w:hAnsi="Palatino"/>
    </w:rPr>
  </w:style>
  <w:style w:type="paragraph" w:customStyle="1" w:styleId="Retrait0">
    <w:name w:val="Retrait ++"/>
    <w:basedOn w:val="Normal"/>
    <w:rsid w:val="00032412"/>
    <w:pPr>
      <w:numPr>
        <w:numId w:val="32"/>
      </w:numPr>
      <w:tabs>
        <w:tab w:val="clear" w:pos="1494"/>
        <w:tab w:val="num" w:pos="1080"/>
      </w:tabs>
      <w:overflowPunct w:val="0"/>
      <w:autoSpaceDE w:val="0"/>
      <w:autoSpaceDN w:val="0"/>
      <w:adjustRightInd w:val="0"/>
      <w:spacing w:before="0" w:after="0"/>
      <w:ind w:left="1080"/>
      <w:textAlignment w:val="baseline"/>
    </w:pPr>
    <w:rPr>
      <w:rFonts w:ascii="Palatino" w:hAnsi="Palatino"/>
    </w:rPr>
  </w:style>
  <w:style w:type="paragraph" w:customStyle="1" w:styleId="Normal-Retrait1">
    <w:name w:val="Normal - Retrait 1"/>
    <w:basedOn w:val="Normal"/>
    <w:rsid w:val="00032412"/>
    <w:pPr>
      <w:spacing w:before="120" w:after="0"/>
      <w:ind w:left="709"/>
      <w:jc w:val="left"/>
    </w:pPr>
    <w:rPr>
      <w:szCs w:val="24"/>
    </w:rPr>
  </w:style>
  <w:style w:type="paragraph" w:customStyle="1" w:styleId="Puces-Retrait1">
    <w:name w:val="Puces - Retrait 1"/>
    <w:basedOn w:val="Normal-Retrait1"/>
    <w:rsid w:val="00032412"/>
    <w:pPr>
      <w:numPr>
        <w:numId w:val="33"/>
      </w:numPr>
      <w:spacing w:before="0"/>
    </w:pPr>
  </w:style>
  <w:style w:type="paragraph" w:customStyle="1" w:styleId="Infodoc">
    <w:name w:val="Infodoc"/>
    <w:basedOn w:val="Normal"/>
    <w:rsid w:val="00032412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Texte">
    <w:name w:val="Texte"/>
    <w:basedOn w:val="Normal"/>
    <w:rsid w:val="00032412"/>
    <w:pPr>
      <w:spacing w:before="0" w:after="0"/>
    </w:pPr>
    <w:rPr>
      <w:rFonts w:ascii="Palatino Linotype" w:hAnsi="Palatino Linotype"/>
      <w:sz w:val="24"/>
    </w:rPr>
  </w:style>
  <w:style w:type="paragraph" w:customStyle="1" w:styleId="Normal-Retrait2">
    <w:name w:val="Normal - Retrait 2"/>
    <w:basedOn w:val="Normal"/>
    <w:rsid w:val="00032412"/>
    <w:pPr>
      <w:spacing w:before="0" w:after="0"/>
      <w:ind w:left="1134"/>
      <w:jc w:val="left"/>
    </w:pPr>
    <w:rPr>
      <w:szCs w:val="24"/>
    </w:rPr>
  </w:style>
  <w:style w:type="paragraph" w:styleId="Textedebulles">
    <w:name w:val="Balloon Text"/>
    <w:basedOn w:val="Normal"/>
    <w:semiHidden/>
    <w:rsid w:val="006C2F40"/>
    <w:rPr>
      <w:rFonts w:ascii="Tahoma" w:hAnsi="Tahoma" w:cs="Tahoma"/>
      <w:sz w:val="16"/>
      <w:szCs w:val="16"/>
    </w:rPr>
  </w:style>
  <w:style w:type="character" w:customStyle="1" w:styleId="bold">
    <w:name w:val="bold"/>
    <w:rsid w:val="00917C38"/>
  </w:style>
  <w:style w:type="paragraph" w:styleId="Rvision">
    <w:name w:val="Revision"/>
    <w:hidden/>
    <w:uiPriority w:val="99"/>
    <w:semiHidden/>
    <w:rsid w:val="00BF1E1D"/>
    <w:rPr>
      <w:sz w:val="22"/>
    </w:rPr>
  </w:style>
  <w:style w:type="paragraph" w:styleId="Paragraphedeliste">
    <w:name w:val="List Paragraph"/>
    <w:basedOn w:val="Normal"/>
    <w:uiPriority w:val="34"/>
    <w:qFormat/>
    <w:rsid w:val="006E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1E7F6B715D642BC535D0768E16DF5" ma:contentTypeVersion="9" ma:contentTypeDescription="Crée un document." ma:contentTypeScope="" ma:versionID="2558ebc7bc1fc3dc97f9c255f76f37c0">
  <xsd:schema xmlns:xsd="http://www.w3.org/2001/XMLSchema" xmlns:xs="http://www.w3.org/2001/XMLSchema" xmlns:p="http://schemas.microsoft.com/office/2006/metadata/properties" xmlns:ns2="c1bdb548-4b7e-4ddb-a5e5-51c5b4acee23" xmlns:ns3="8f904e96-b525-4af2-89bc-f7ed1e76c303" targetNamespace="http://schemas.microsoft.com/office/2006/metadata/properties" ma:root="true" ma:fieldsID="5292e6e017476f9f3688074aeff144fd" ns2:_="" ns3:_="">
    <xsd:import namespace="c1bdb548-4b7e-4ddb-a5e5-51c5b4acee23"/>
    <xsd:import namespace="8f904e96-b525-4af2-89bc-f7ed1e76c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db548-4b7e-4ddb-a5e5-51c5b4ace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04e96-b525-4af2-89bc-f7ed1e76c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2B5D7-7059-4B86-A0FC-CCF61711A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029E-1E78-4428-95CE-E274862F9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db548-4b7e-4ddb-a5e5-51c5b4acee23"/>
    <ds:schemaRef ds:uri="8f904e96-b525-4af2-89bc-f7ed1e76c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6D80D-4C7E-4617-9D4C-A6AB8B14F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 fonctionnelles détaillées</vt:lpstr>
    </vt:vector>
  </TitlesOfParts>
  <Company>Klee Group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fonctionnelles détaillées</dc:title>
  <dc:subject>DSFS  - Projet OPUS DRAC</dc:subject>
  <dc:creator>Mathilde Guillarme</dc:creator>
  <cp:lastModifiedBy>Yoan, JOUVE</cp:lastModifiedBy>
  <cp:revision>20</cp:revision>
  <cp:lastPrinted>2004-10-14T17:24:00Z</cp:lastPrinted>
  <dcterms:created xsi:type="dcterms:W3CDTF">2013-03-20T13:43:00Z</dcterms:created>
  <dcterms:modified xsi:type="dcterms:W3CDTF">2020-10-12T19:44:00Z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0x010100A561E7F6B715D642BC535D0768E16DF5</vt:lpwstr>
  </property>
</Properties>
</file>